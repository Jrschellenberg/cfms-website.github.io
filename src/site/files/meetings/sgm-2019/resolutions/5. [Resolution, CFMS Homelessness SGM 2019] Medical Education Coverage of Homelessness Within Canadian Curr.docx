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F1756" w14:textId="77777777" w:rsidR="00B53862" w:rsidRPr="00093751" w:rsidRDefault="009E35BD" w:rsidP="00B53862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lang w:val="en-US"/>
        </w:rPr>
      </w:pPr>
      <w:r w:rsidRPr="00093751">
        <w:rPr>
          <w:rFonts w:ascii="Times New Roman" w:hAnsi="Times New Roman" w:cs="Times New Roman"/>
          <w:sz w:val="28"/>
        </w:rPr>
        <w:t xml:space="preserve">Motion to establish a policy statement, </w:t>
      </w:r>
      <w:r w:rsidR="00B53862" w:rsidRPr="00093751">
        <w:rPr>
          <w:rFonts w:ascii="Times New Roman" w:hAnsi="Times New Roman" w:cs="Times New Roman"/>
          <w:sz w:val="28"/>
        </w:rPr>
        <w:t>“</w:t>
      </w:r>
      <w:r w:rsidR="00B53862" w:rsidRPr="00093751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Medical Education Coverage of Homelessness Within Canadian Curricula”</w:t>
      </w:r>
      <w:r w:rsidR="00B53862" w:rsidRPr="0009375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14:paraId="0B8F24AC" w14:textId="77777777" w:rsidR="009E35BD" w:rsidRPr="00B53862" w:rsidRDefault="009E35BD" w:rsidP="009E35BD">
      <w:pPr>
        <w:widowControl w:val="0"/>
        <w:spacing w:line="240" w:lineRule="auto"/>
        <w:contextualSpacing w:val="0"/>
        <w:rPr>
          <w:rFonts w:ascii="Times New Roman" w:hAnsi="Times New Roman" w:cs="Times New Roman"/>
          <w:b/>
        </w:rPr>
      </w:pPr>
    </w:p>
    <w:p w14:paraId="0D7E99A7" w14:textId="552ABA40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 xml:space="preserve">homelessness affects over 235,000 Canadians per year, with 35,000 individuals experiencing homelessness per night as estimated by the 2016 Homelessness in Canada report. </w:t>
      </w:r>
      <w:r w:rsidRPr="00B53862">
        <w:rPr>
          <w:rFonts w:ascii="Times New Roman" w:hAnsi="Times New Roman" w:cs="Times New Roman"/>
        </w:rPr>
        <w:t xml:space="preserve"> </w:t>
      </w:r>
    </w:p>
    <w:p w14:paraId="4CD953DD" w14:textId="1D32F3DE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>we, as future practitioners, will likely</w:t>
      </w:r>
      <w:r w:rsidR="00CC071E">
        <w:rPr>
          <w:rFonts w:ascii="Times New Roman" w:hAnsi="Times New Roman" w:cs="Times New Roman"/>
        </w:rPr>
        <w:t xml:space="preserve"> interact with and care for people with lived homeless experience. </w:t>
      </w:r>
    </w:p>
    <w:p w14:paraId="487327F7" w14:textId="63381106" w:rsidR="009E35BD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="003B6760">
        <w:rPr>
          <w:rFonts w:ascii="Times New Roman" w:hAnsi="Times New Roman" w:cs="Times New Roman"/>
        </w:rPr>
        <w:t>populations with homelessness often have complex presentations, with</w:t>
      </w:r>
      <w:r w:rsidR="00CC071E">
        <w:rPr>
          <w:rFonts w:ascii="Times New Roman" w:hAnsi="Times New Roman" w:cs="Times New Roman"/>
        </w:rPr>
        <w:t xml:space="preserve"> multiple medical</w:t>
      </w:r>
      <w:r w:rsidR="003B6760">
        <w:rPr>
          <w:rFonts w:ascii="Times New Roman" w:hAnsi="Times New Roman" w:cs="Times New Roman"/>
        </w:rPr>
        <w:t xml:space="preserve"> comorbidities, social</w:t>
      </w:r>
      <w:r w:rsidR="00CC071E">
        <w:rPr>
          <w:rFonts w:ascii="Times New Roman" w:hAnsi="Times New Roman" w:cs="Times New Roman"/>
        </w:rPr>
        <w:t xml:space="preserve"> and </w:t>
      </w:r>
      <w:r w:rsidR="003B6760">
        <w:rPr>
          <w:rFonts w:ascii="Times New Roman" w:hAnsi="Times New Roman" w:cs="Times New Roman"/>
        </w:rPr>
        <w:t xml:space="preserve">economic disparities, </w:t>
      </w:r>
      <w:r w:rsidR="00CC071E">
        <w:rPr>
          <w:rFonts w:ascii="Times New Roman" w:hAnsi="Times New Roman" w:cs="Times New Roman"/>
        </w:rPr>
        <w:t>and face active stigma and</w:t>
      </w:r>
      <w:r w:rsidR="003B6760">
        <w:rPr>
          <w:rFonts w:ascii="Times New Roman" w:hAnsi="Times New Roman" w:cs="Times New Roman"/>
        </w:rPr>
        <w:t xml:space="preserve"> marginalization</w:t>
      </w:r>
      <w:r w:rsidR="00CC071E">
        <w:rPr>
          <w:rFonts w:ascii="Times New Roman" w:hAnsi="Times New Roman" w:cs="Times New Roman"/>
        </w:rPr>
        <w:t xml:space="preserve"> from the healthcare system. </w:t>
      </w:r>
    </w:p>
    <w:p w14:paraId="725CD4DF" w14:textId="7768E498" w:rsidR="003B6760" w:rsidRPr="00093751" w:rsidRDefault="003B6760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>Whereas</w:t>
      </w:r>
      <w:r>
        <w:rPr>
          <w:rFonts w:ascii="Times New Roman" w:hAnsi="Times New Roman" w:cs="Times New Roman"/>
          <w:b/>
        </w:rPr>
        <w:t xml:space="preserve"> </w:t>
      </w:r>
      <w:r w:rsidR="00093751">
        <w:rPr>
          <w:rFonts w:ascii="Times New Roman" w:hAnsi="Times New Roman" w:cs="Times New Roman"/>
        </w:rPr>
        <w:t>medical students see opportunity to increase</w:t>
      </w:r>
      <w:bookmarkStart w:id="0" w:name="_GoBack"/>
      <w:bookmarkEnd w:id="0"/>
      <w:r w:rsidR="00CC071E">
        <w:rPr>
          <w:rFonts w:ascii="Times New Roman" w:hAnsi="Times New Roman" w:cs="Times New Roman"/>
        </w:rPr>
        <w:t xml:space="preserve"> the</w:t>
      </w:r>
      <w:r w:rsidR="00093751">
        <w:rPr>
          <w:rFonts w:ascii="Times New Roman" w:hAnsi="Times New Roman" w:cs="Times New Roman"/>
        </w:rPr>
        <w:t xml:space="preserve"> variety within existing medical curricula</w:t>
      </w:r>
      <w:r w:rsidR="00CC071E">
        <w:rPr>
          <w:rFonts w:ascii="Times New Roman" w:hAnsi="Times New Roman" w:cs="Times New Roman"/>
        </w:rPr>
        <w:t xml:space="preserve">, including working with </w:t>
      </w:r>
      <w:r w:rsidR="00093751">
        <w:rPr>
          <w:rFonts w:ascii="Times New Roman" w:hAnsi="Times New Roman" w:cs="Times New Roman"/>
        </w:rPr>
        <w:t>those with lived</w:t>
      </w:r>
      <w:r w:rsidR="00CC071E">
        <w:rPr>
          <w:rFonts w:ascii="Times New Roman" w:hAnsi="Times New Roman" w:cs="Times New Roman"/>
        </w:rPr>
        <w:t xml:space="preserve"> homelessness</w:t>
      </w:r>
      <w:r w:rsidR="00093751">
        <w:rPr>
          <w:rFonts w:ascii="Times New Roman" w:hAnsi="Times New Roman" w:cs="Times New Roman"/>
        </w:rPr>
        <w:t xml:space="preserve"> experience, to gain</w:t>
      </w:r>
      <w:r w:rsidR="00CC071E">
        <w:rPr>
          <w:rFonts w:ascii="Times New Roman" w:hAnsi="Times New Roman" w:cs="Times New Roman"/>
        </w:rPr>
        <w:t xml:space="preserve"> a</w:t>
      </w:r>
      <w:r w:rsidR="00093751">
        <w:rPr>
          <w:rFonts w:ascii="Times New Roman" w:hAnsi="Times New Roman" w:cs="Times New Roman"/>
        </w:rPr>
        <w:t xml:space="preserve"> better understanding of their role as healthcare providers and the interplay with community care resources. </w:t>
      </w:r>
    </w:p>
    <w:p w14:paraId="04D1110A" w14:textId="52861440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Whereas </w:t>
      </w:r>
      <w:r w:rsidRPr="00B53862">
        <w:rPr>
          <w:rFonts w:ascii="Times New Roman" w:hAnsi="Times New Roman" w:cs="Times New Roman"/>
        </w:rPr>
        <w:t>medical students across Canada have initiated local advocacy efforts to improve hea</w:t>
      </w:r>
      <w:r w:rsidR="00093751">
        <w:rPr>
          <w:rFonts w:ascii="Times New Roman" w:hAnsi="Times New Roman" w:cs="Times New Roman"/>
        </w:rPr>
        <w:t>lthcare in homeless populations.</w:t>
      </w:r>
    </w:p>
    <w:p w14:paraId="63876C18" w14:textId="0E1688D8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BIRT </w:t>
      </w:r>
      <w:r w:rsidRPr="00B53862">
        <w:rPr>
          <w:rFonts w:ascii="Times New Roman" w:hAnsi="Times New Roman" w:cs="Times New Roman"/>
        </w:rPr>
        <w:t xml:space="preserve">the CFMS pass the </w:t>
      </w:r>
      <w:r w:rsidR="003B6760">
        <w:rPr>
          <w:rFonts w:ascii="Times New Roman" w:hAnsi="Times New Roman" w:cs="Times New Roman"/>
        </w:rPr>
        <w:t>position paper</w:t>
      </w:r>
      <w:r w:rsidRPr="00B53862">
        <w:rPr>
          <w:rFonts w:ascii="Times New Roman" w:hAnsi="Times New Roman" w:cs="Times New Roman"/>
        </w:rPr>
        <w:t xml:space="preserve"> </w:t>
      </w:r>
      <w:r w:rsidR="003B6760">
        <w:rPr>
          <w:rFonts w:ascii="Times New Roman" w:hAnsi="Times New Roman" w:cs="Times New Roman"/>
        </w:rPr>
        <w:t>“</w:t>
      </w:r>
      <w:r w:rsidR="003B6760" w:rsidRPr="00B53862">
        <w:rPr>
          <w:rFonts w:ascii="Times New Roman" w:eastAsia="Times New Roman" w:hAnsi="Times New Roman" w:cs="Times New Roman"/>
          <w:bCs/>
          <w:color w:val="000000"/>
          <w:lang w:val="en-US"/>
        </w:rPr>
        <w:t>Medical Education Coverage of Homelessness Within Canadian Curricula</w:t>
      </w:r>
      <w:r w:rsidR="003B6760">
        <w:rPr>
          <w:rFonts w:ascii="Times New Roman" w:eastAsia="Times New Roman" w:hAnsi="Times New Roman" w:cs="Times New Roman"/>
          <w:bCs/>
          <w:color w:val="000000"/>
          <w:lang w:val="en-US"/>
        </w:rPr>
        <w:t>”</w:t>
      </w:r>
      <w:r w:rsidR="003B6760" w:rsidRPr="00B5386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53862">
        <w:rPr>
          <w:rFonts w:ascii="Times New Roman" w:hAnsi="Times New Roman" w:cs="Times New Roman"/>
        </w:rPr>
        <w:t>and in doing so, make public their opinion defend the position if and when the opportunity arises.</w:t>
      </w:r>
    </w:p>
    <w:p w14:paraId="5D4ACF26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Financial cost (estimate): </w:t>
      </w:r>
      <w:r w:rsidRPr="00B53862">
        <w:rPr>
          <w:rFonts w:ascii="Times New Roman" w:hAnsi="Times New Roman" w:cs="Times New Roman"/>
        </w:rPr>
        <w:t>$0</w:t>
      </w:r>
    </w:p>
    <w:p w14:paraId="19F9DD5E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Source of funding/Line item: </w:t>
      </w:r>
      <w:r w:rsidRPr="00B53862">
        <w:rPr>
          <w:rFonts w:ascii="Times New Roman" w:hAnsi="Times New Roman" w:cs="Times New Roman"/>
        </w:rPr>
        <w:t>N/A</w:t>
      </w:r>
    </w:p>
    <w:p w14:paraId="21AE1C98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Level of effort of volunteers/staff: </w:t>
      </w:r>
      <w:r w:rsidRPr="00B53862">
        <w:rPr>
          <w:rFonts w:ascii="Times New Roman" w:hAnsi="Times New Roman" w:cs="Times New Roman"/>
        </w:rPr>
        <w:t>0h</w:t>
      </w:r>
    </w:p>
    <w:p w14:paraId="2F8BA499" w14:textId="77777777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Moved by: </w:t>
      </w:r>
      <w:r w:rsidR="00B53862">
        <w:rPr>
          <w:rFonts w:ascii="Times New Roman" w:hAnsi="Times New Roman" w:cs="Times New Roman"/>
        </w:rPr>
        <w:t>Caroline Leps</w:t>
      </w:r>
      <w:r w:rsidRPr="00B53862">
        <w:rPr>
          <w:rFonts w:ascii="Times New Roman" w:hAnsi="Times New Roman" w:cs="Times New Roman"/>
        </w:rPr>
        <w:t xml:space="preserve"> (University of Toronto)</w:t>
      </w:r>
    </w:p>
    <w:p w14:paraId="1B364FF6" w14:textId="45B81265" w:rsidR="009E35BD" w:rsidRPr="00B53862" w:rsidRDefault="009E35BD" w:rsidP="009E35BD">
      <w:pPr>
        <w:widowControl w:val="0"/>
        <w:spacing w:after="320" w:line="240" w:lineRule="auto"/>
        <w:contextualSpacing w:val="0"/>
        <w:rPr>
          <w:rFonts w:ascii="Times New Roman" w:hAnsi="Times New Roman" w:cs="Times New Roman"/>
        </w:rPr>
      </w:pPr>
      <w:r w:rsidRPr="00B53862">
        <w:rPr>
          <w:rFonts w:ascii="Times New Roman" w:hAnsi="Times New Roman" w:cs="Times New Roman"/>
          <w:b/>
        </w:rPr>
        <w:t xml:space="preserve">Seconded by: </w:t>
      </w:r>
      <w:r w:rsidR="00B53862">
        <w:rPr>
          <w:rFonts w:ascii="Times New Roman" w:hAnsi="Times New Roman" w:cs="Times New Roman"/>
        </w:rPr>
        <w:t>SOMEONE GOTTA THINK</w:t>
      </w:r>
      <w:ins w:id="1" w:author="Caroline Leps" w:date="2019-03-23T11:30:00Z">
        <w:r w:rsidR="00CC071E">
          <w:rPr>
            <w:rFonts w:ascii="Times New Roman" w:hAnsi="Times New Roman" w:cs="Times New Roman"/>
          </w:rPr>
          <w:t xml:space="preserve"> </w:t>
        </w:r>
      </w:ins>
    </w:p>
    <w:p w14:paraId="0DA643B2" w14:textId="77777777" w:rsidR="006541ED" w:rsidRDefault="000E4646"/>
    <w:sectPr w:rsidR="00654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e Leps">
    <w15:presenceInfo w15:providerId="Windows Live" w15:userId="682503030bfd2b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BD"/>
    <w:rsid w:val="00047AAC"/>
    <w:rsid w:val="00093751"/>
    <w:rsid w:val="000E4646"/>
    <w:rsid w:val="00106FCA"/>
    <w:rsid w:val="003B6760"/>
    <w:rsid w:val="004D7564"/>
    <w:rsid w:val="005A7A5E"/>
    <w:rsid w:val="007C2793"/>
    <w:rsid w:val="00850F2E"/>
    <w:rsid w:val="009E35BD"/>
    <w:rsid w:val="009F2CFD"/>
    <w:rsid w:val="00B03F0C"/>
    <w:rsid w:val="00B53862"/>
    <w:rsid w:val="00CC071E"/>
    <w:rsid w:val="00CD7C28"/>
    <w:rsid w:val="00DA61D1"/>
    <w:rsid w:val="00D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A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E35BD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0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71E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71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1E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shanzahashmi1995@gmail.com</dc:creator>
  <cp:keywords/>
  <dc:description/>
  <cp:lastModifiedBy>shanzahashmi1995@gmail.com</cp:lastModifiedBy>
  <cp:revision>2</cp:revision>
  <dcterms:created xsi:type="dcterms:W3CDTF">2019-03-24T01:55:00Z</dcterms:created>
  <dcterms:modified xsi:type="dcterms:W3CDTF">2019-03-24T01:55:00Z</dcterms:modified>
</cp:coreProperties>
</file>