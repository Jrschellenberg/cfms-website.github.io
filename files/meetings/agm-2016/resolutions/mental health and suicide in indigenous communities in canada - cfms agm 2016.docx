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C27F2A8" w14:textId="77777777" w:rsidR="00C7335E" w:rsidRDefault="00C7335E">
      <w:pPr>
        <w:spacing w:line="288" w:lineRule="auto"/>
        <w:jc w:val="center"/>
      </w:pPr>
    </w:p>
    <w:p w14:paraId="4394DB4B" w14:textId="77777777" w:rsidR="00C7335E" w:rsidRDefault="00C7335E">
      <w:pPr>
        <w:spacing w:line="288" w:lineRule="auto"/>
        <w:jc w:val="center"/>
      </w:pPr>
    </w:p>
    <w:p w14:paraId="40AD91EE" w14:textId="77777777" w:rsidR="00C7335E" w:rsidRDefault="00C7335E">
      <w:pPr>
        <w:spacing w:line="288" w:lineRule="auto"/>
        <w:jc w:val="center"/>
      </w:pPr>
    </w:p>
    <w:p w14:paraId="5DC42E74" w14:textId="77777777" w:rsidR="00C7335E" w:rsidRDefault="00C7335E">
      <w:pPr>
        <w:spacing w:line="288" w:lineRule="auto"/>
        <w:jc w:val="center"/>
      </w:pPr>
    </w:p>
    <w:p w14:paraId="4A36ED8F" w14:textId="77777777" w:rsidR="00C7335E" w:rsidRDefault="00C7335E">
      <w:pPr>
        <w:spacing w:line="288" w:lineRule="auto"/>
        <w:jc w:val="center"/>
      </w:pPr>
    </w:p>
    <w:p w14:paraId="3844637D" w14:textId="77777777" w:rsidR="00C7335E" w:rsidRDefault="00C7335E">
      <w:pPr>
        <w:spacing w:line="288" w:lineRule="auto"/>
        <w:jc w:val="center"/>
      </w:pPr>
    </w:p>
    <w:p w14:paraId="32A97266" w14:textId="77777777" w:rsidR="00C7335E" w:rsidRDefault="00C7335E">
      <w:pPr>
        <w:spacing w:line="288" w:lineRule="auto"/>
        <w:jc w:val="center"/>
      </w:pPr>
    </w:p>
    <w:p w14:paraId="2996918A" w14:textId="77777777" w:rsidR="00C7335E" w:rsidRDefault="00C7335E">
      <w:pPr>
        <w:spacing w:line="288" w:lineRule="auto"/>
        <w:jc w:val="center"/>
      </w:pPr>
    </w:p>
    <w:p w14:paraId="105A36D9" w14:textId="77777777" w:rsidR="00C7335E" w:rsidRDefault="00C7335E">
      <w:pPr>
        <w:spacing w:line="288" w:lineRule="auto"/>
        <w:jc w:val="center"/>
      </w:pPr>
    </w:p>
    <w:p w14:paraId="6FF6E2E5" w14:textId="77777777" w:rsidR="00C7335E" w:rsidRDefault="00C7335E">
      <w:pPr>
        <w:spacing w:line="288" w:lineRule="auto"/>
      </w:pPr>
    </w:p>
    <w:p w14:paraId="6D6B50A4" w14:textId="77777777" w:rsidR="00C7335E" w:rsidRDefault="00C7335E">
      <w:pPr>
        <w:spacing w:line="288" w:lineRule="auto"/>
        <w:jc w:val="center"/>
      </w:pPr>
    </w:p>
    <w:p w14:paraId="4901A1AF" w14:textId="77777777" w:rsidR="00C7335E" w:rsidRDefault="00C7335E">
      <w:pPr>
        <w:spacing w:line="288" w:lineRule="auto"/>
        <w:jc w:val="center"/>
      </w:pPr>
    </w:p>
    <w:p w14:paraId="5EA48506" w14:textId="77777777" w:rsidR="00C7335E" w:rsidRDefault="00D22177">
      <w:pPr>
        <w:spacing w:line="288" w:lineRule="auto"/>
        <w:jc w:val="center"/>
      </w:pPr>
      <w:r>
        <w:rPr>
          <w:rFonts w:ascii="Times New Roman" w:eastAsia="Times New Roman" w:hAnsi="Times New Roman" w:cs="Times New Roman"/>
          <w:b/>
        </w:rPr>
        <w:t>Mental Health and Suicide in Indigenous Communities in Canada</w:t>
      </w:r>
    </w:p>
    <w:p w14:paraId="689017D6" w14:textId="77777777" w:rsidR="00C7335E" w:rsidRDefault="00C7335E">
      <w:pPr>
        <w:spacing w:line="288" w:lineRule="auto"/>
        <w:jc w:val="center"/>
      </w:pPr>
    </w:p>
    <w:p w14:paraId="7AEF52B7" w14:textId="77777777" w:rsidR="00C7335E" w:rsidRDefault="00D22177">
      <w:pPr>
        <w:spacing w:line="288" w:lineRule="auto"/>
        <w:jc w:val="center"/>
      </w:pPr>
      <w:r>
        <w:rPr>
          <w:rFonts w:ascii="Times New Roman" w:eastAsia="Times New Roman" w:hAnsi="Times New Roman" w:cs="Times New Roman"/>
        </w:rPr>
        <w:t xml:space="preserve">Tamara </w:t>
      </w:r>
      <w:proofErr w:type="spellStart"/>
      <w:r>
        <w:rPr>
          <w:rFonts w:ascii="Times New Roman" w:eastAsia="Times New Roman" w:hAnsi="Times New Roman" w:cs="Times New Roman"/>
        </w:rPr>
        <w:t>Pokrupa</w:t>
      </w:r>
      <w:proofErr w:type="spellEnd"/>
      <w:r>
        <w:rPr>
          <w:rFonts w:ascii="Times New Roman" w:eastAsia="Times New Roman" w:hAnsi="Times New Roman" w:cs="Times New Roman"/>
        </w:rPr>
        <w:t>, University of Ottawa</w:t>
      </w:r>
    </w:p>
    <w:p w14:paraId="4A453EDA" w14:textId="77777777" w:rsidR="00C7335E" w:rsidRDefault="00D22177">
      <w:pPr>
        <w:spacing w:line="288" w:lineRule="auto"/>
        <w:jc w:val="center"/>
      </w:pPr>
      <w:r>
        <w:rPr>
          <w:rFonts w:ascii="Times New Roman" w:eastAsia="Times New Roman" w:hAnsi="Times New Roman" w:cs="Times New Roman"/>
        </w:rPr>
        <w:t>Kai Homer, University of Alberta</w:t>
      </w:r>
    </w:p>
    <w:p w14:paraId="5D88FB26" w14:textId="77777777" w:rsidR="00C7335E" w:rsidRDefault="00D22177">
      <w:pPr>
        <w:spacing w:line="288" w:lineRule="auto"/>
        <w:jc w:val="center"/>
      </w:pPr>
      <w:r>
        <w:rPr>
          <w:rFonts w:ascii="Times New Roman" w:eastAsia="Times New Roman" w:hAnsi="Times New Roman" w:cs="Times New Roman"/>
        </w:rPr>
        <w:t>Alison Sumner, University of Toronto</w:t>
      </w:r>
    </w:p>
    <w:p w14:paraId="6B17C55B" w14:textId="77777777" w:rsidR="00C7335E" w:rsidRDefault="00D22177">
      <w:pPr>
        <w:spacing w:line="288" w:lineRule="auto"/>
        <w:jc w:val="center"/>
      </w:pPr>
      <w:proofErr w:type="spellStart"/>
      <w:r>
        <w:rPr>
          <w:rFonts w:ascii="Times New Roman" w:eastAsia="Times New Roman" w:hAnsi="Times New Roman" w:cs="Times New Roman"/>
        </w:rPr>
        <w:t>Shez</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Kassam</w:t>
      </w:r>
      <w:proofErr w:type="spellEnd"/>
      <w:r>
        <w:rPr>
          <w:rFonts w:ascii="Times New Roman" w:eastAsia="Times New Roman" w:hAnsi="Times New Roman" w:cs="Times New Roman"/>
        </w:rPr>
        <w:t>, University of Alberta</w:t>
      </w:r>
    </w:p>
    <w:p w14:paraId="09FB2B20" w14:textId="77777777" w:rsidR="00C7335E" w:rsidRDefault="00D22177">
      <w:pPr>
        <w:spacing w:line="288" w:lineRule="auto"/>
        <w:jc w:val="center"/>
      </w:pPr>
      <w:r>
        <w:rPr>
          <w:rFonts w:ascii="Times New Roman" w:eastAsia="Times New Roman" w:hAnsi="Times New Roman" w:cs="Times New Roman"/>
        </w:rPr>
        <w:t>Ryan Giroux, University of Toronto, National Officer of Indigenous Health</w:t>
      </w:r>
    </w:p>
    <w:p w14:paraId="03B20FDE" w14:textId="77777777" w:rsidR="00C7335E" w:rsidRDefault="00C7335E">
      <w:pPr>
        <w:spacing w:line="288" w:lineRule="auto"/>
        <w:jc w:val="center"/>
      </w:pPr>
    </w:p>
    <w:p w14:paraId="611775B0" w14:textId="77777777" w:rsidR="00C7335E" w:rsidRDefault="00C7335E">
      <w:pPr>
        <w:spacing w:line="288" w:lineRule="auto"/>
        <w:jc w:val="center"/>
      </w:pPr>
    </w:p>
    <w:p w14:paraId="5C0ACA0F" w14:textId="77777777" w:rsidR="00C7335E" w:rsidRDefault="00C7335E">
      <w:pPr>
        <w:spacing w:line="288" w:lineRule="auto"/>
        <w:jc w:val="center"/>
      </w:pPr>
    </w:p>
    <w:p w14:paraId="24F69B96" w14:textId="77777777" w:rsidR="00C7335E" w:rsidRDefault="00C7335E">
      <w:pPr>
        <w:spacing w:line="288" w:lineRule="auto"/>
        <w:jc w:val="center"/>
      </w:pPr>
    </w:p>
    <w:p w14:paraId="23BB7FD1" w14:textId="77777777" w:rsidR="00C7335E" w:rsidRDefault="00D22177">
      <w:r>
        <w:br w:type="page"/>
      </w:r>
    </w:p>
    <w:p w14:paraId="6B2342D9" w14:textId="77777777" w:rsidR="00C7335E" w:rsidRDefault="00C7335E">
      <w:pPr>
        <w:spacing w:line="288" w:lineRule="auto"/>
        <w:jc w:val="center"/>
      </w:pPr>
    </w:p>
    <w:p w14:paraId="42C87B70" w14:textId="77777777" w:rsidR="00C7335E" w:rsidRDefault="00D22177">
      <w:pPr>
        <w:spacing w:line="288" w:lineRule="auto"/>
        <w:jc w:val="center"/>
      </w:pPr>
      <w:r>
        <w:rPr>
          <w:rFonts w:ascii="Times New Roman" w:eastAsia="Times New Roman" w:hAnsi="Times New Roman" w:cs="Times New Roman"/>
          <w:u w:val="single"/>
        </w:rPr>
        <w:t>Problem History</w:t>
      </w:r>
    </w:p>
    <w:p w14:paraId="2034543A" w14:textId="77777777" w:rsidR="00C7335E" w:rsidRDefault="00C7335E">
      <w:pPr>
        <w:spacing w:line="288" w:lineRule="auto"/>
        <w:jc w:val="center"/>
      </w:pPr>
    </w:p>
    <w:p w14:paraId="128FF510" w14:textId="77777777" w:rsidR="00C7335E" w:rsidRDefault="00D22177">
      <w:pPr>
        <w:spacing w:line="288" w:lineRule="auto"/>
        <w:ind w:firstLine="720"/>
        <w:jc w:val="both"/>
      </w:pPr>
      <w:r>
        <w:rPr>
          <w:rFonts w:ascii="Times New Roman" w:eastAsia="Times New Roman" w:hAnsi="Times New Roman" w:cs="Times New Roman"/>
        </w:rPr>
        <w:t>Canada’s Indigenous population, including First Nations, Inuit, and Metis peoples, comprises 4.3% of the general population. Despite making up a fraction of the population, the suicide rate for First Nation communities is disproportionate as it is 2.1 time</w:t>
      </w:r>
      <w:r>
        <w:rPr>
          <w:rFonts w:ascii="Times New Roman" w:eastAsia="Times New Roman" w:hAnsi="Times New Roman" w:cs="Times New Roman"/>
        </w:rPr>
        <w:t>s higher than the rate seen in the general population.</w:t>
      </w:r>
      <w:r>
        <w:rPr>
          <w:rFonts w:ascii="Times New Roman" w:eastAsia="Times New Roman" w:hAnsi="Times New Roman" w:cs="Times New Roman"/>
          <w:vertAlign w:val="superscript"/>
        </w:rPr>
        <w:t xml:space="preserve">1 </w:t>
      </w:r>
      <w:r>
        <w:rPr>
          <w:rFonts w:ascii="Times New Roman" w:eastAsia="Times New Roman" w:hAnsi="Times New Roman" w:cs="Times New Roman"/>
        </w:rPr>
        <w:t>What is more appalling is that suicide and self-inflicted injury is the leading cause of death in First Nation youth ages 15-24, whereas in the general population it is accidental death.</w:t>
      </w:r>
      <w:r>
        <w:rPr>
          <w:rFonts w:ascii="Times New Roman" w:eastAsia="Times New Roman" w:hAnsi="Times New Roman" w:cs="Times New Roman"/>
          <w:vertAlign w:val="superscript"/>
        </w:rPr>
        <w:t>2</w:t>
      </w:r>
      <w:r>
        <w:rPr>
          <w:rFonts w:ascii="Times New Roman" w:eastAsia="Times New Roman" w:hAnsi="Times New Roman" w:cs="Times New Roman"/>
        </w:rPr>
        <w:t xml:space="preserve"> An example w</w:t>
      </w:r>
      <w:r>
        <w:rPr>
          <w:rFonts w:ascii="Times New Roman" w:eastAsia="Times New Roman" w:hAnsi="Times New Roman" w:cs="Times New Roman"/>
        </w:rPr>
        <w:t>hich speaks to the urgency of this issue is the number of suicide attempts in Northern Ontario communities - such as in Attawapiskat - which has now reached a nearly epidemic level.</w:t>
      </w:r>
      <w:r>
        <w:rPr>
          <w:rFonts w:ascii="Times New Roman" w:eastAsia="Times New Roman" w:hAnsi="Times New Roman" w:cs="Times New Roman"/>
          <w:vertAlign w:val="superscript"/>
        </w:rPr>
        <w:t>3</w:t>
      </w:r>
      <w:r>
        <w:rPr>
          <w:rFonts w:ascii="Times New Roman" w:eastAsia="Times New Roman" w:hAnsi="Times New Roman" w:cs="Times New Roman"/>
        </w:rPr>
        <w:t xml:space="preserve"> To meet the resource demand imposed by this escalating problem of youth s</w:t>
      </w:r>
      <w:r>
        <w:rPr>
          <w:rFonts w:ascii="Times New Roman" w:eastAsia="Times New Roman" w:hAnsi="Times New Roman" w:cs="Times New Roman"/>
        </w:rPr>
        <w:t>uicide in this region, Attawapiskat declared a state of emergency; however, health care workers responding to the crisis were (and continue to be) overwhelmed by this public health crisis.</w:t>
      </w:r>
      <w:r>
        <w:rPr>
          <w:rFonts w:ascii="Times New Roman" w:eastAsia="Times New Roman" w:hAnsi="Times New Roman" w:cs="Times New Roman"/>
          <w:vertAlign w:val="superscript"/>
        </w:rPr>
        <w:t>3</w:t>
      </w:r>
      <w:r>
        <w:rPr>
          <w:rFonts w:ascii="Times New Roman" w:eastAsia="Times New Roman" w:hAnsi="Times New Roman" w:cs="Times New Roman"/>
        </w:rPr>
        <w:t xml:space="preserve">  </w:t>
      </w:r>
    </w:p>
    <w:p w14:paraId="37B91EEF" w14:textId="77777777" w:rsidR="00C7335E" w:rsidRDefault="00D22177">
      <w:pPr>
        <w:spacing w:line="288" w:lineRule="auto"/>
        <w:ind w:firstLine="720"/>
        <w:jc w:val="both"/>
      </w:pPr>
      <w:r>
        <w:rPr>
          <w:rFonts w:ascii="Times New Roman" w:eastAsia="Times New Roman" w:hAnsi="Times New Roman" w:cs="Times New Roman"/>
        </w:rPr>
        <w:t>While suicide is not a distinct psychiatric disorder, 98% of sui</w:t>
      </w:r>
      <w:r>
        <w:rPr>
          <w:rFonts w:ascii="Times New Roman" w:eastAsia="Times New Roman" w:hAnsi="Times New Roman" w:cs="Times New Roman"/>
        </w:rPr>
        <w:t>cide victims are believed to have a mental illness; as such, physicians have an obligation to identify symptoms of mental illness, provide care, and ensure the safety of those at risk for suicide.</w:t>
      </w:r>
      <w:r>
        <w:rPr>
          <w:rFonts w:ascii="Times New Roman" w:eastAsia="Times New Roman" w:hAnsi="Times New Roman" w:cs="Times New Roman"/>
          <w:vertAlign w:val="superscript"/>
        </w:rPr>
        <w:t>4</w:t>
      </w:r>
      <w:r>
        <w:rPr>
          <w:rFonts w:ascii="Times New Roman" w:eastAsia="Times New Roman" w:hAnsi="Times New Roman" w:cs="Times New Roman"/>
        </w:rPr>
        <w:t xml:space="preserve"> Risk factors in the general population (which includes Ind</w:t>
      </w:r>
      <w:r>
        <w:rPr>
          <w:rFonts w:ascii="Times New Roman" w:eastAsia="Times New Roman" w:hAnsi="Times New Roman" w:cs="Times New Roman"/>
        </w:rPr>
        <w:t>igenous peoples), include: a previous suicide attempt, a recent discharge from hospital, and a concurrent major depressive episode.</w:t>
      </w:r>
      <w:r>
        <w:rPr>
          <w:rFonts w:ascii="Times New Roman" w:eastAsia="Times New Roman" w:hAnsi="Times New Roman" w:cs="Times New Roman"/>
          <w:vertAlign w:val="superscript"/>
        </w:rPr>
        <w:t>5</w:t>
      </w:r>
      <w:r>
        <w:rPr>
          <w:rFonts w:ascii="Times New Roman" w:eastAsia="Times New Roman" w:hAnsi="Times New Roman" w:cs="Times New Roman"/>
        </w:rPr>
        <w:t xml:space="preserve"> Other risk factors include substance use, psychosis, lack of social supports and access to means.</w:t>
      </w:r>
      <w:r>
        <w:rPr>
          <w:rFonts w:ascii="Times New Roman" w:eastAsia="Times New Roman" w:hAnsi="Times New Roman" w:cs="Times New Roman"/>
          <w:vertAlign w:val="superscript"/>
        </w:rPr>
        <w:t>5</w:t>
      </w:r>
      <w:r>
        <w:rPr>
          <w:rFonts w:ascii="Times New Roman" w:eastAsia="Times New Roman" w:hAnsi="Times New Roman" w:cs="Times New Roman"/>
        </w:rPr>
        <w:t xml:space="preserve">  With regard to Indigeno</w:t>
      </w:r>
      <w:r>
        <w:rPr>
          <w:rFonts w:ascii="Times New Roman" w:eastAsia="Times New Roman" w:hAnsi="Times New Roman" w:cs="Times New Roman"/>
        </w:rPr>
        <w:t xml:space="preserve">us persons, the National Aboriginal Health Organization has put forward specific risk factors for suicidal </w:t>
      </w:r>
      <w:proofErr w:type="spellStart"/>
      <w:r>
        <w:rPr>
          <w:rFonts w:ascii="Times New Roman" w:eastAsia="Times New Roman" w:hAnsi="Times New Roman" w:cs="Times New Roman"/>
        </w:rPr>
        <w:t>behaviour</w:t>
      </w:r>
      <w:proofErr w:type="spellEnd"/>
      <w:r>
        <w:rPr>
          <w:rFonts w:ascii="Times New Roman" w:eastAsia="Times New Roman" w:hAnsi="Times New Roman" w:cs="Times New Roman"/>
        </w:rPr>
        <w:t>, which may be broadly organized into predisposing factors, contributing factors, and precipitating factors.</w:t>
      </w:r>
      <w:r>
        <w:rPr>
          <w:rFonts w:ascii="Times New Roman" w:eastAsia="Times New Roman" w:hAnsi="Times New Roman" w:cs="Times New Roman"/>
          <w:vertAlign w:val="superscript"/>
        </w:rPr>
        <w:t>6</w:t>
      </w:r>
      <w:r>
        <w:rPr>
          <w:rFonts w:ascii="Times New Roman" w:eastAsia="Times New Roman" w:hAnsi="Times New Roman" w:cs="Times New Roman"/>
        </w:rPr>
        <w:t xml:space="preserve">  Predisposing factors include </w:t>
      </w:r>
      <w:r>
        <w:rPr>
          <w:rFonts w:ascii="Times New Roman" w:eastAsia="Times New Roman" w:hAnsi="Times New Roman" w:cs="Times New Roman"/>
        </w:rPr>
        <w:t>having a family member, friend, or community member commit suicide, or engage in self-harm.</w:t>
      </w:r>
      <w:r>
        <w:rPr>
          <w:rFonts w:ascii="Times New Roman" w:eastAsia="Times New Roman" w:hAnsi="Times New Roman" w:cs="Times New Roman"/>
          <w:vertAlign w:val="superscript"/>
        </w:rPr>
        <w:t>6</w:t>
      </w:r>
      <w:r>
        <w:rPr>
          <w:rFonts w:ascii="Times New Roman" w:eastAsia="Times New Roman" w:hAnsi="Times New Roman" w:cs="Times New Roman"/>
        </w:rPr>
        <w:t xml:space="preserve"> Contributing factors include poor coping skills, limited social supports, financial difficulties, mental health issues, familial and interpersonal conflict, separa</w:t>
      </w:r>
      <w:r>
        <w:rPr>
          <w:rFonts w:ascii="Times New Roman" w:eastAsia="Times New Roman" w:hAnsi="Times New Roman" w:cs="Times New Roman"/>
        </w:rPr>
        <w:t>tion of child from family, abuse (physical, mental, and/or sexual), and unresolved grief.</w:t>
      </w:r>
      <w:r>
        <w:rPr>
          <w:rFonts w:ascii="Times New Roman" w:eastAsia="Times New Roman" w:hAnsi="Times New Roman" w:cs="Times New Roman"/>
          <w:vertAlign w:val="superscript"/>
        </w:rPr>
        <w:t>6</w:t>
      </w:r>
      <w:r>
        <w:rPr>
          <w:rFonts w:ascii="Times New Roman" w:eastAsia="Times New Roman" w:hAnsi="Times New Roman" w:cs="Times New Roman"/>
        </w:rPr>
        <w:t xml:space="preserve">  Precipitating factors that were identified include a recent move, a sudden loss or failure, and humiliation.</w:t>
      </w:r>
      <w:r>
        <w:rPr>
          <w:rFonts w:ascii="Times New Roman" w:eastAsia="Times New Roman" w:hAnsi="Times New Roman" w:cs="Times New Roman"/>
          <w:vertAlign w:val="superscript"/>
        </w:rPr>
        <w:t xml:space="preserve">6  </w:t>
      </w:r>
      <w:r>
        <w:rPr>
          <w:rFonts w:ascii="Times New Roman" w:eastAsia="Times New Roman" w:hAnsi="Times New Roman" w:cs="Times New Roman"/>
        </w:rPr>
        <w:t>These elements, while also risk factors in the genera</w:t>
      </w:r>
      <w:r>
        <w:rPr>
          <w:rFonts w:ascii="Times New Roman" w:eastAsia="Times New Roman" w:hAnsi="Times New Roman" w:cs="Times New Roman"/>
        </w:rPr>
        <w:t>l population, are often more prevalent in the Indigenous population due to factors such as small community size, with large families in close proximity, and deficits in infrastructure stemming from generations of neglect by the Federal government and other</w:t>
      </w:r>
      <w:r>
        <w:rPr>
          <w:rFonts w:ascii="Times New Roman" w:eastAsia="Times New Roman" w:hAnsi="Times New Roman" w:cs="Times New Roman"/>
        </w:rPr>
        <w:t xml:space="preserve"> parties, as described below.</w:t>
      </w:r>
    </w:p>
    <w:p w14:paraId="53E49289" w14:textId="77777777" w:rsidR="00C7335E" w:rsidRDefault="00D22177">
      <w:pPr>
        <w:spacing w:line="288" w:lineRule="auto"/>
        <w:ind w:firstLine="720"/>
        <w:jc w:val="both"/>
      </w:pPr>
      <w:r>
        <w:rPr>
          <w:rFonts w:ascii="Times New Roman" w:eastAsia="Times New Roman" w:hAnsi="Times New Roman" w:cs="Times New Roman"/>
        </w:rPr>
        <w:t>As evidenced by a substantial body of qualitative research and a wealth of personal testimony, the now-defunct federal Indian residential school system, which was created under direction of the Indian Act, left a legacy of tra</w:t>
      </w:r>
      <w:r>
        <w:rPr>
          <w:rFonts w:ascii="Times New Roman" w:eastAsia="Times New Roman" w:hAnsi="Times New Roman" w:cs="Times New Roman"/>
        </w:rPr>
        <w:t>uma which has contributed to the current Indigenous suicide rate.</w:t>
      </w:r>
      <w:r>
        <w:rPr>
          <w:rFonts w:ascii="Times New Roman" w:eastAsia="Times New Roman" w:hAnsi="Times New Roman" w:cs="Times New Roman"/>
          <w:vertAlign w:val="superscript"/>
        </w:rPr>
        <w:t>7</w:t>
      </w:r>
      <w:r>
        <w:rPr>
          <w:rFonts w:ascii="Times New Roman" w:eastAsia="Times New Roman" w:hAnsi="Times New Roman" w:cs="Times New Roman"/>
        </w:rPr>
        <w:t xml:space="preserve"> Under the guise of formal education, which has now been acknowledged to have been part of an assimilationist policy, residential schools that were operated by various churches and the Feder</w:t>
      </w:r>
      <w:r>
        <w:rPr>
          <w:rFonts w:ascii="Times New Roman" w:eastAsia="Times New Roman" w:hAnsi="Times New Roman" w:cs="Times New Roman"/>
        </w:rPr>
        <w:t>al Government subjected Indigenous children to all forms of abuse, including verbal abuse, physical abuse, sexual abuse, and neglect.</w:t>
      </w:r>
      <w:r>
        <w:rPr>
          <w:rFonts w:ascii="Times New Roman" w:eastAsia="Times New Roman" w:hAnsi="Times New Roman" w:cs="Times New Roman"/>
          <w:vertAlign w:val="superscript"/>
        </w:rPr>
        <w:t>8</w:t>
      </w:r>
      <w:r>
        <w:rPr>
          <w:rFonts w:ascii="Times New Roman" w:eastAsia="Times New Roman" w:hAnsi="Times New Roman" w:cs="Times New Roman"/>
        </w:rPr>
        <w:t xml:space="preserve">  Factors including but not limited to poor sanitation, inadequate health care, physical abuse as punishment, and malnutri</w:t>
      </w:r>
      <w:r>
        <w:rPr>
          <w:rFonts w:ascii="Times New Roman" w:eastAsia="Times New Roman" w:hAnsi="Times New Roman" w:cs="Times New Roman"/>
        </w:rPr>
        <w:t>tion resulted in physical and mental harm to students,</w:t>
      </w:r>
      <w:r>
        <w:rPr>
          <w:rFonts w:ascii="Times New Roman" w:eastAsia="Times New Roman" w:hAnsi="Times New Roman" w:cs="Times New Roman"/>
          <w:vertAlign w:val="superscript"/>
        </w:rPr>
        <w:t>9</w:t>
      </w:r>
      <w:r>
        <w:rPr>
          <w:rFonts w:ascii="Times New Roman" w:eastAsia="Times New Roman" w:hAnsi="Times New Roman" w:cs="Times New Roman"/>
        </w:rPr>
        <w:t xml:space="preserve"> and are reflected in the prevalence of psychiatric disorders among survivors. To illustrate this point, The British Columbia Aboriginal Survivor’s study found that out of 127 residential school surviv</w:t>
      </w:r>
      <w:r>
        <w:rPr>
          <w:rFonts w:ascii="Times New Roman" w:eastAsia="Times New Roman" w:hAnsi="Times New Roman" w:cs="Times New Roman"/>
        </w:rPr>
        <w:t>ors, only 2 were free of mental illness.</w:t>
      </w:r>
      <w:r>
        <w:rPr>
          <w:rFonts w:ascii="Times New Roman" w:eastAsia="Times New Roman" w:hAnsi="Times New Roman" w:cs="Times New Roman"/>
          <w:vertAlign w:val="superscript"/>
        </w:rPr>
        <w:t>10</w:t>
      </w:r>
      <w:r>
        <w:rPr>
          <w:rFonts w:ascii="Times New Roman" w:eastAsia="Times New Roman" w:hAnsi="Times New Roman" w:cs="Times New Roman"/>
        </w:rPr>
        <w:t xml:space="preserve"> Compared to the general Canadian population, 30.4% residential school survivors experience a major depressive episode, 26.1% experience chronic depression and 64.2% suffer from post-traumatic </w:t>
      </w:r>
      <w:r>
        <w:rPr>
          <w:rFonts w:ascii="Times New Roman" w:eastAsia="Times New Roman" w:hAnsi="Times New Roman" w:cs="Times New Roman"/>
        </w:rPr>
        <w:lastRenderedPageBreak/>
        <w:t>stress disorder.</w:t>
      </w:r>
      <w:proofErr w:type="gramStart"/>
      <w:r>
        <w:rPr>
          <w:rFonts w:ascii="Times New Roman" w:eastAsia="Times New Roman" w:hAnsi="Times New Roman" w:cs="Times New Roman"/>
          <w:vertAlign w:val="superscript"/>
        </w:rPr>
        <w:t>11</w:t>
      </w:r>
      <w:r>
        <w:rPr>
          <w:rFonts w:ascii="Times New Roman" w:eastAsia="Times New Roman" w:hAnsi="Times New Roman" w:cs="Times New Roman"/>
        </w:rPr>
        <w:t xml:space="preserve">  T</w:t>
      </w:r>
      <w:r>
        <w:rPr>
          <w:rFonts w:ascii="Times New Roman" w:eastAsia="Times New Roman" w:hAnsi="Times New Roman" w:cs="Times New Roman"/>
        </w:rPr>
        <w:t>he</w:t>
      </w:r>
      <w:proofErr w:type="gramEnd"/>
      <w:r>
        <w:rPr>
          <w:rFonts w:ascii="Times New Roman" w:eastAsia="Times New Roman" w:hAnsi="Times New Roman" w:cs="Times New Roman"/>
        </w:rPr>
        <w:t xml:space="preserve"> aforementioned psychiatric disorders are risk factors for suicide in the general population.</w:t>
      </w:r>
      <w:r>
        <w:rPr>
          <w:rFonts w:ascii="Times New Roman" w:eastAsia="Times New Roman" w:hAnsi="Times New Roman" w:cs="Times New Roman"/>
          <w:vertAlign w:val="superscript"/>
        </w:rPr>
        <w:t>5</w:t>
      </w:r>
      <w:r>
        <w:rPr>
          <w:rFonts w:ascii="Times New Roman" w:eastAsia="Times New Roman" w:hAnsi="Times New Roman" w:cs="Times New Roman"/>
        </w:rPr>
        <w:t xml:space="preserve"> </w:t>
      </w:r>
    </w:p>
    <w:p w14:paraId="02D67833" w14:textId="77777777" w:rsidR="00C7335E" w:rsidRDefault="00D22177">
      <w:pPr>
        <w:spacing w:line="288" w:lineRule="auto"/>
        <w:ind w:firstLine="720"/>
        <w:jc w:val="both"/>
      </w:pPr>
      <w:r>
        <w:rPr>
          <w:rFonts w:ascii="Times New Roman" w:eastAsia="Times New Roman" w:hAnsi="Times New Roman" w:cs="Times New Roman"/>
        </w:rPr>
        <w:t>The former students of residential schools are not the only Indigenous people affected by the system. As stated, evidence from qualitative studies, personal t</w:t>
      </w:r>
      <w:r>
        <w:rPr>
          <w:rFonts w:ascii="Times New Roman" w:eastAsia="Times New Roman" w:hAnsi="Times New Roman" w:cs="Times New Roman"/>
        </w:rPr>
        <w:t>estimonies, and court cases against branches of various churches have pointed to a long-standing history of sexual abuse in the residential school system.</w:t>
      </w:r>
      <w:r>
        <w:rPr>
          <w:rFonts w:ascii="Times New Roman" w:eastAsia="Times New Roman" w:hAnsi="Times New Roman" w:cs="Times New Roman"/>
          <w:vertAlign w:val="superscript"/>
        </w:rPr>
        <w:t>11,12</w:t>
      </w:r>
      <w:r>
        <w:rPr>
          <w:rFonts w:ascii="Times New Roman" w:eastAsia="Times New Roman" w:hAnsi="Times New Roman" w:cs="Times New Roman"/>
        </w:rPr>
        <w:t xml:space="preserve">  What has also been revealed is that the victims of sexual abuse at residential schools were mor</w:t>
      </w:r>
      <w:r>
        <w:rPr>
          <w:rFonts w:ascii="Times New Roman" w:eastAsia="Times New Roman" w:hAnsi="Times New Roman" w:cs="Times New Roman"/>
        </w:rPr>
        <w:t>e likely to become perpetrators of sexual abuse later in life, often in their home communities.</w:t>
      </w:r>
      <w:r>
        <w:rPr>
          <w:rFonts w:ascii="Times New Roman" w:eastAsia="Times New Roman" w:hAnsi="Times New Roman" w:cs="Times New Roman"/>
          <w:vertAlign w:val="superscript"/>
        </w:rPr>
        <w:t>13</w:t>
      </w:r>
      <w:r>
        <w:rPr>
          <w:rFonts w:ascii="Times New Roman" w:eastAsia="Times New Roman" w:hAnsi="Times New Roman" w:cs="Times New Roman"/>
        </w:rPr>
        <w:t xml:space="preserve">  As has been described in criminal </w:t>
      </w:r>
      <w:proofErr w:type="spellStart"/>
      <w:r>
        <w:rPr>
          <w:rFonts w:ascii="Times New Roman" w:eastAsia="Times New Roman" w:hAnsi="Times New Roman" w:cs="Times New Roman"/>
        </w:rPr>
        <w:t>behaviour</w:t>
      </w:r>
      <w:proofErr w:type="spellEnd"/>
      <w:r>
        <w:rPr>
          <w:rFonts w:ascii="Times New Roman" w:eastAsia="Times New Roman" w:hAnsi="Times New Roman" w:cs="Times New Roman"/>
        </w:rPr>
        <w:t xml:space="preserve"> studies in various settings, internalization and normalization of physical and sexual abuse by students led to fo</w:t>
      </w:r>
      <w:r>
        <w:rPr>
          <w:rFonts w:ascii="Times New Roman" w:eastAsia="Times New Roman" w:hAnsi="Times New Roman" w:cs="Times New Roman"/>
        </w:rPr>
        <w:t>rmer residential school students to become offenders later in life.</w:t>
      </w:r>
      <w:r>
        <w:rPr>
          <w:rFonts w:ascii="Times New Roman" w:eastAsia="Times New Roman" w:hAnsi="Times New Roman" w:cs="Times New Roman"/>
          <w:vertAlign w:val="superscript"/>
        </w:rPr>
        <w:t>14</w:t>
      </w:r>
      <w:r>
        <w:rPr>
          <w:rFonts w:ascii="Times New Roman" w:eastAsia="Times New Roman" w:hAnsi="Times New Roman" w:cs="Times New Roman"/>
        </w:rPr>
        <w:t xml:space="preserve">  Unfortunately, this process has culminated in generations of abuse in Indigenous communities.</w:t>
      </w:r>
      <w:r>
        <w:rPr>
          <w:rFonts w:ascii="Times New Roman" w:eastAsia="Times New Roman" w:hAnsi="Times New Roman" w:cs="Times New Roman"/>
          <w:vertAlign w:val="superscript"/>
        </w:rPr>
        <w:t>7,15,16,17</w:t>
      </w:r>
      <w:r>
        <w:rPr>
          <w:rFonts w:ascii="Times New Roman" w:eastAsia="Times New Roman" w:hAnsi="Times New Roman" w:cs="Times New Roman"/>
        </w:rPr>
        <w:t xml:space="preserve"> </w:t>
      </w:r>
    </w:p>
    <w:p w14:paraId="78CDFB9D" w14:textId="77777777" w:rsidR="00C7335E" w:rsidRDefault="00D22177">
      <w:pPr>
        <w:spacing w:line="288" w:lineRule="auto"/>
        <w:ind w:firstLine="720"/>
        <w:jc w:val="both"/>
      </w:pPr>
      <w:r>
        <w:rPr>
          <w:rFonts w:ascii="Times New Roman" w:eastAsia="Times New Roman" w:hAnsi="Times New Roman" w:cs="Times New Roman"/>
        </w:rPr>
        <w:t>Furthermore, intergenerational trauma, which refers to a process by which trauma</w:t>
      </w:r>
      <w:r>
        <w:rPr>
          <w:rFonts w:ascii="Times New Roman" w:eastAsia="Times New Roman" w:hAnsi="Times New Roman" w:cs="Times New Roman"/>
        </w:rPr>
        <w:t xml:space="preserve"> and stress is transmitted from generation to generation, is strongly linked to the residential school experience in Canada.</w:t>
      </w:r>
      <w:r>
        <w:rPr>
          <w:rFonts w:ascii="Times New Roman" w:eastAsia="Times New Roman" w:hAnsi="Times New Roman" w:cs="Times New Roman"/>
          <w:vertAlign w:val="superscript"/>
        </w:rPr>
        <w:t>6</w:t>
      </w:r>
      <w:r>
        <w:rPr>
          <w:rFonts w:ascii="Times New Roman" w:eastAsia="Times New Roman" w:hAnsi="Times New Roman" w:cs="Times New Roman"/>
        </w:rPr>
        <w:t xml:space="preserve">  A report prepared for Aboriginal Healing Foundation summarizes aspects of the residential schooling system and how they contribut</w:t>
      </w:r>
      <w:r>
        <w:rPr>
          <w:rFonts w:ascii="Times New Roman" w:eastAsia="Times New Roman" w:hAnsi="Times New Roman" w:cs="Times New Roman"/>
        </w:rPr>
        <w:t>ed to a trauma cycle resulting in suicidal behaviours.</w:t>
      </w:r>
      <w:r>
        <w:rPr>
          <w:rFonts w:ascii="Times New Roman" w:eastAsia="Times New Roman" w:hAnsi="Times New Roman" w:cs="Times New Roman"/>
          <w:vertAlign w:val="superscript"/>
        </w:rPr>
        <w:t>18</w:t>
      </w:r>
      <w:r>
        <w:rPr>
          <w:rFonts w:ascii="Times New Roman" w:eastAsia="Times New Roman" w:hAnsi="Times New Roman" w:cs="Times New Roman"/>
        </w:rPr>
        <w:t xml:space="preserve">  Over-representation of Indigenous peoples in Canadian penitentiaries has been connected to the loss of cultural identity as a result of colonial institutions such as residential schools.</w:t>
      </w:r>
      <w:r>
        <w:rPr>
          <w:rFonts w:ascii="Times New Roman" w:eastAsia="Times New Roman" w:hAnsi="Times New Roman" w:cs="Times New Roman"/>
          <w:vertAlign w:val="superscript"/>
        </w:rPr>
        <w:t>19</w:t>
      </w:r>
      <w:r>
        <w:rPr>
          <w:rFonts w:ascii="Times New Roman" w:eastAsia="Times New Roman" w:hAnsi="Times New Roman" w:cs="Times New Roman"/>
        </w:rPr>
        <w:t xml:space="preserve"> Furthermo</w:t>
      </w:r>
      <w:r>
        <w:rPr>
          <w:rFonts w:ascii="Times New Roman" w:eastAsia="Times New Roman" w:hAnsi="Times New Roman" w:cs="Times New Roman"/>
        </w:rPr>
        <w:t>re, it is a well characterized phenomenon that adverse childhood experiences are associated with later suicide.</w:t>
      </w:r>
      <w:r>
        <w:rPr>
          <w:rFonts w:ascii="Times New Roman" w:eastAsia="Times New Roman" w:hAnsi="Times New Roman" w:cs="Times New Roman"/>
          <w:vertAlign w:val="superscript"/>
        </w:rPr>
        <w:t>20,21</w:t>
      </w:r>
      <w:r>
        <w:rPr>
          <w:rFonts w:ascii="Times New Roman" w:eastAsia="Times New Roman" w:hAnsi="Times New Roman" w:cs="Times New Roman"/>
        </w:rPr>
        <w:t xml:space="preserve"> The residential school system, and its associated physical and psychological abuses, cultural deprivation, and forced isolation of students</w:t>
      </w:r>
      <w:r>
        <w:rPr>
          <w:rFonts w:ascii="Times New Roman" w:eastAsia="Times New Roman" w:hAnsi="Times New Roman" w:cs="Times New Roman"/>
        </w:rPr>
        <w:t xml:space="preserve"> from their homes and families, was a milieu for the traumatization of thousands of children directly or indirectly through intergenerational trauma. </w:t>
      </w:r>
    </w:p>
    <w:p w14:paraId="113AB3FF" w14:textId="77777777" w:rsidR="00C7335E" w:rsidRDefault="00D22177">
      <w:pPr>
        <w:spacing w:line="288" w:lineRule="auto"/>
        <w:jc w:val="both"/>
      </w:pPr>
      <w:r>
        <w:rPr>
          <w:rFonts w:ascii="Times New Roman" w:eastAsia="Times New Roman" w:hAnsi="Times New Roman" w:cs="Times New Roman"/>
        </w:rPr>
        <w:tab/>
        <w:t>Mounting public knowledge and evidence of the failure of the residential school system led the federal g</w:t>
      </w:r>
      <w:r>
        <w:rPr>
          <w:rFonts w:ascii="Times New Roman" w:eastAsia="Times New Roman" w:hAnsi="Times New Roman" w:cs="Times New Roman"/>
        </w:rPr>
        <w:t>overnment to phase out the program.</w:t>
      </w:r>
      <w:r>
        <w:rPr>
          <w:rFonts w:ascii="Times New Roman" w:eastAsia="Times New Roman" w:hAnsi="Times New Roman" w:cs="Times New Roman"/>
          <w:vertAlign w:val="superscript"/>
        </w:rPr>
        <w:t>12</w:t>
      </w:r>
      <w:r>
        <w:rPr>
          <w:rFonts w:ascii="Times New Roman" w:eastAsia="Times New Roman" w:hAnsi="Times New Roman" w:cs="Times New Roman"/>
        </w:rPr>
        <w:t xml:space="preserve"> The decline in overt assimilationist policy gave way, however, to the “Sixties Scoop”, a multi-decade period in which thousands of Indigenous children were removed from their birth families and placed in the care of ch</w:t>
      </w:r>
      <w:r>
        <w:rPr>
          <w:rFonts w:ascii="Times New Roman" w:eastAsia="Times New Roman" w:hAnsi="Times New Roman" w:cs="Times New Roman"/>
        </w:rPr>
        <w:t>ild welfare wards.</w:t>
      </w:r>
      <w:r>
        <w:rPr>
          <w:rFonts w:ascii="Times New Roman" w:eastAsia="Times New Roman" w:hAnsi="Times New Roman" w:cs="Times New Roman"/>
          <w:vertAlign w:val="superscript"/>
        </w:rPr>
        <w:t>22</w:t>
      </w:r>
      <w:r>
        <w:rPr>
          <w:rFonts w:ascii="Times New Roman" w:eastAsia="Times New Roman" w:hAnsi="Times New Roman" w:cs="Times New Roman"/>
        </w:rPr>
        <w:t xml:space="preserve"> The greatly disproportionate apprehension of Indigenous as compared to non-Indigenous Canadian children in the 1960s by the child welfare system initiated a trend which continues to this day.</w:t>
      </w:r>
      <w:r>
        <w:rPr>
          <w:rFonts w:ascii="Times New Roman" w:eastAsia="Times New Roman" w:hAnsi="Times New Roman" w:cs="Times New Roman"/>
          <w:vertAlign w:val="superscript"/>
        </w:rPr>
        <w:t>23,24</w:t>
      </w:r>
      <w:r>
        <w:rPr>
          <w:rFonts w:ascii="Times New Roman" w:eastAsia="Times New Roman" w:hAnsi="Times New Roman" w:cs="Times New Roman"/>
        </w:rPr>
        <w:t xml:space="preserve"> A 2016 report from the Office of the Child and Youth Advocate regarding Indigenous child welfare in Alberta acknowledges that Indigenous children and families are “overrepresented in every part of Alberta’s child welfare system”.</w:t>
      </w:r>
      <w:r>
        <w:rPr>
          <w:rFonts w:ascii="Times New Roman" w:eastAsia="Times New Roman" w:hAnsi="Times New Roman" w:cs="Times New Roman"/>
          <w:vertAlign w:val="superscript"/>
        </w:rPr>
        <w:t>25</w:t>
      </w:r>
      <w:r>
        <w:rPr>
          <w:rFonts w:ascii="Times New Roman" w:eastAsia="Times New Roman" w:hAnsi="Times New Roman" w:cs="Times New Roman"/>
        </w:rPr>
        <w:t xml:space="preserve"> Previous reports from t</w:t>
      </w:r>
      <w:r>
        <w:rPr>
          <w:rFonts w:ascii="Times New Roman" w:eastAsia="Times New Roman" w:hAnsi="Times New Roman" w:cs="Times New Roman"/>
        </w:rPr>
        <w:t>he Ministry of Children and Family development in British Columbia, and academic reviews have identified that Indigenous children are more often taken into care, remain in care longer, and less likely to be reunited with their family.</w:t>
      </w:r>
      <w:r>
        <w:rPr>
          <w:rFonts w:ascii="Times New Roman" w:eastAsia="Times New Roman" w:hAnsi="Times New Roman" w:cs="Times New Roman"/>
          <w:vertAlign w:val="superscript"/>
        </w:rPr>
        <w:t>23,26,27</w:t>
      </w:r>
      <w:r>
        <w:rPr>
          <w:rFonts w:ascii="Times New Roman" w:eastAsia="Times New Roman" w:hAnsi="Times New Roman" w:cs="Times New Roman"/>
        </w:rPr>
        <w:t xml:space="preserve"> The ongoing c</w:t>
      </w:r>
      <w:r>
        <w:rPr>
          <w:rFonts w:ascii="Times New Roman" w:eastAsia="Times New Roman" w:hAnsi="Times New Roman" w:cs="Times New Roman"/>
        </w:rPr>
        <w:t>hild welfare crisis in Canada has been posited to be an ongoing colonizing process that disrupts the family unit and destabilizes the psychological well-being of parents and child; children in the welfare system are in turn at increased risk of suicide.</w:t>
      </w:r>
      <w:r>
        <w:rPr>
          <w:rFonts w:ascii="Times New Roman" w:eastAsia="Times New Roman" w:hAnsi="Times New Roman" w:cs="Times New Roman"/>
          <w:vertAlign w:val="superscript"/>
        </w:rPr>
        <w:t>28,</w:t>
      </w:r>
      <w:r>
        <w:rPr>
          <w:rFonts w:ascii="Times New Roman" w:eastAsia="Times New Roman" w:hAnsi="Times New Roman" w:cs="Times New Roman"/>
          <w:vertAlign w:val="superscript"/>
        </w:rPr>
        <w:t>29</w:t>
      </w:r>
      <w:r>
        <w:rPr>
          <w:rFonts w:ascii="Times New Roman" w:eastAsia="Times New Roman" w:hAnsi="Times New Roman" w:cs="Times New Roman"/>
        </w:rPr>
        <w:t xml:space="preserve"> </w:t>
      </w:r>
    </w:p>
    <w:p w14:paraId="1417EEB8" w14:textId="77777777" w:rsidR="00C7335E" w:rsidRDefault="00D22177">
      <w:pPr>
        <w:spacing w:line="288" w:lineRule="auto"/>
        <w:ind w:firstLine="720"/>
        <w:jc w:val="both"/>
      </w:pPr>
      <w:r>
        <w:rPr>
          <w:rFonts w:ascii="Times New Roman" w:eastAsia="Times New Roman" w:hAnsi="Times New Roman" w:cs="Times New Roman"/>
        </w:rPr>
        <w:t>Data supports the use of holistic approaches to mental health and well-being– especially in the context of Indigenous health.</w:t>
      </w:r>
      <w:r>
        <w:rPr>
          <w:rFonts w:ascii="Times New Roman" w:eastAsia="Times New Roman" w:hAnsi="Times New Roman" w:cs="Times New Roman"/>
          <w:vertAlign w:val="superscript"/>
        </w:rPr>
        <w:t>30,33</w:t>
      </w:r>
      <w:r>
        <w:rPr>
          <w:rFonts w:ascii="Times New Roman" w:eastAsia="Times New Roman" w:hAnsi="Times New Roman" w:cs="Times New Roman"/>
        </w:rPr>
        <w:t xml:space="preserve">   </w:t>
      </w:r>
      <w:proofErr w:type="spellStart"/>
      <w:r>
        <w:rPr>
          <w:rFonts w:ascii="Times New Roman" w:eastAsia="Times New Roman" w:hAnsi="Times New Roman" w:cs="Times New Roman"/>
        </w:rPr>
        <w:t>Restoule</w:t>
      </w:r>
      <w:proofErr w:type="spellEnd"/>
      <w:r>
        <w:rPr>
          <w:rFonts w:ascii="Times New Roman" w:eastAsia="Times New Roman" w:hAnsi="Times New Roman" w:cs="Times New Roman"/>
        </w:rPr>
        <w:t xml:space="preserve"> et al. describe a successful approach to culturally safe multidisciplinary mental health programs in Indigenou</w:t>
      </w:r>
      <w:r>
        <w:rPr>
          <w:rFonts w:ascii="Times New Roman" w:eastAsia="Times New Roman" w:hAnsi="Times New Roman" w:cs="Times New Roman"/>
        </w:rPr>
        <w:t>s communities that incorporate a diversity of professionals in a community-driven framework.</w:t>
      </w:r>
      <w:r>
        <w:rPr>
          <w:rFonts w:ascii="Times New Roman" w:eastAsia="Times New Roman" w:hAnsi="Times New Roman" w:cs="Times New Roman"/>
          <w:vertAlign w:val="superscript"/>
        </w:rPr>
        <w:t>31</w:t>
      </w:r>
      <w:r>
        <w:rPr>
          <w:rFonts w:ascii="Times New Roman" w:eastAsia="Times New Roman" w:hAnsi="Times New Roman" w:cs="Times New Roman"/>
        </w:rPr>
        <w:t xml:space="preserve">  Anecdotal experience and published literature support suicide and psychiatric intervention programming that focuses on rectifying structural rather than individ</w:t>
      </w:r>
      <w:r>
        <w:rPr>
          <w:rFonts w:ascii="Times New Roman" w:eastAsia="Times New Roman" w:hAnsi="Times New Roman" w:cs="Times New Roman"/>
        </w:rPr>
        <w:t>ual deficits.</w:t>
      </w:r>
      <w:r>
        <w:rPr>
          <w:rFonts w:ascii="Times New Roman" w:eastAsia="Times New Roman" w:hAnsi="Times New Roman" w:cs="Times New Roman"/>
          <w:vertAlign w:val="superscript"/>
        </w:rPr>
        <w:t>31, 32</w:t>
      </w:r>
      <w:r>
        <w:rPr>
          <w:rFonts w:ascii="Times New Roman" w:eastAsia="Times New Roman" w:hAnsi="Times New Roman" w:cs="Times New Roman"/>
        </w:rPr>
        <w:t xml:space="preserve"> Evidence suggests that a cohesive, unified intervention program with government, research agencies, health care authorities and Indigenous communities as stakeholders, which takes into </w:t>
      </w:r>
      <w:r>
        <w:rPr>
          <w:rFonts w:ascii="Times New Roman" w:eastAsia="Times New Roman" w:hAnsi="Times New Roman" w:cs="Times New Roman"/>
        </w:rPr>
        <w:lastRenderedPageBreak/>
        <w:t>account the culture, needs, and preferences of indi</w:t>
      </w:r>
      <w:r>
        <w:rPr>
          <w:rFonts w:ascii="Times New Roman" w:eastAsia="Times New Roman" w:hAnsi="Times New Roman" w:cs="Times New Roman"/>
        </w:rPr>
        <w:t>vidual communities, is most likely to be effective at reducing rates of suicide and self-harm.</w:t>
      </w:r>
      <w:r>
        <w:rPr>
          <w:rFonts w:ascii="Times New Roman" w:eastAsia="Times New Roman" w:hAnsi="Times New Roman" w:cs="Times New Roman"/>
          <w:vertAlign w:val="superscript"/>
        </w:rPr>
        <w:t>34</w:t>
      </w:r>
      <w:r>
        <w:rPr>
          <w:rFonts w:ascii="Times New Roman" w:eastAsia="Times New Roman" w:hAnsi="Times New Roman" w:cs="Times New Roman"/>
        </w:rPr>
        <w:t xml:space="preserve"> </w:t>
      </w:r>
    </w:p>
    <w:p w14:paraId="752DBB58" w14:textId="77777777" w:rsidR="00C7335E" w:rsidRDefault="00D22177">
      <w:pPr>
        <w:spacing w:line="288" w:lineRule="auto"/>
        <w:ind w:firstLine="720"/>
        <w:jc w:val="both"/>
      </w:pPr>
      <w:r>
        <w:rPr>
          <w:rFonts w:ascii="Times New Roman" w:eastAsia="Times New Roman" w:hAnsi="Times New Roman" w:cs="Times New Roman"/>
        </w:rPr>
        <w:t>The Truth and Reconciliation Commission (TRC) final report released in 2015, strongly confirms that Indigenous individuals and their culture were subject to a</w:t>
      </w:r>
      <w:r>
        <w:rPr>
          <w:rFonts w:ascii="Times New Roman" w:eastAsia="Times New Roman" w:hAnsi="Times New Roman" w:cs="Times New Roman"/>
        </w:rPr>
        <w:t xml:space="preserve"> systematic atrocity through the residential school system</w:t>
      </w:r>
      <w:r>
        <w:rPr>
          <w:rFonts w:ascii="Times New Roman" w:eastAsia="Times New Roman" w:hAnsi="Times New Roman" w:cs="Times New Roman"/>
          <w:vertAlign w:val="superscript"/>
        </w:rPr>
        <w:t>8</w:t>
      </w:r>
      <w:r>
        <w:rPr>
          <w:rFonts w:ascii="Times New Roman" w:eastAsia="Times New Roman" w:hAnsi="Times New Roman" w:cs="Times New Roman"/>
        </w:rPr>
        <w:t>. In addition, as part of its calls to action, the TRC specifically names suicide as an indicator that the federal government, in consultation with Indigenous peoples, should assess as part of a co</w:t>
      </w:r>
      <w:r>
        <w:rPr>
          <w:rFonts w:ascii="Times New Roman" w:eastAsia="Times New Roman" w:hAnsi="Times New Roman" w:cs="Times New Roman"/>
        </w:rPr>
        <w:t>llective effort to bridge the gap in health outcomes between Indigenous and non-Indigenous citizens.</w:t>
      </w:r>
      <w:r>
        <w:rPr>
          <w:rFonts w:ascii="Times New Roman" w:eastAsia="Times New Roman" w:hAnsi="Times New Roman" w:cs="Times New Roman"/>
          <w:vertAlign w:val="superscript"/>
        </w:rPr>
        <w:t>8</w:t>
      </w:r>
      <w:r>
        <w:rPr>
          <w:rFonts w:ascii="Times New Roman" w:eastAsia="Times New Roman" w:hAnsi="Times New Roman" w:cs="Times New Roman"/>
        </w:rPr>
        <w:t xml:space="preserve"> National </w:t>
      </w:r>
      <w:proofErr w:type="gramStart"/>
      <w:r>
        <w:rPr>
          <w:rFonts w:ascii="Times New Roman" w:eastAsia="Times New Roman" w:hAnsi="Times New Roman" w:cs="Times New Roman"/>
        </w:rPr>
        <w:t>policy</w:t>
      </w:r>
      <w:proofErr w:type="gramEnd"/>
      <w:r>
        <w:rPr>
          <w:rFonts w:ascii="Times New Roman" w:eastAsia="Times New Roman" w:hAnsi="Times New Roman" w:cs="Times New Roman"/>
        </w:rPr>
        <w:t>, originating over a century ago, has had intergenerational repercussions and has negatively impacted the wellbeing of Indigenous people in</w:t>
      </w:r>
      <w:r>
        <w:rPr>
          <w:rFonts w:ascii="Times New Roman" w:eastAsia="Times New Roman" w:hAnsi="Times New Roman" w:cs="Times New Roman"/>
        </w:rPr>
        <w:t xml:space="preserve"> Canada. The Canadian Indigenous population has had to endure a tragic history of systematic abuse stemming from colonial policies, and continues to suffer from its long term consequences. </w:t>
      </w:r>
    </w:p>
    <w:p w14:paraId="76790924" w14:textId="77777777" w:rsidR="00C7335E" w:rsidRDefault="00C7335E">
      <w:pPr>
        <w:spacing w:line="288" w:lineRule="auto"/>
      </w:pPr>
    </w:p>
    <w:p w14:paraId="1C6092C1" w14:textId="77777777" w:rsidR="00C7335E" w:rsidRDefault="00D22177">
      <w:pPr>
        <w:spacing w:line="288" w:lineRule="auto"/>
        <w:jc w:val="center"/>
      </w:pPr>
      <w:r>
        <w:rPr>
          <w:rFonts w:ascii="Times New Roman" w:eastAsia="Times New Roman" w:hAnsi="Times New Roman" w:cs="Times New Roman"/>
          <w:u w:val="single"/>
        </w:rPr>
        <w:t>Problem Definition</w:t>
      </w:r>
    </w:p>
    <w:p w14:paraId="3FEAC683" w14:textId="77777777" w:rsidR="00C7335E" w:rsidRDefault="00C7335E">
      <w:pPr>
        <w:spacing w:line="288" w:lineRule="auto"/>
        <w:jc w:val="center"/>
      </w:pPr>
    </w:p>
    <w:p w14:paraId="2CCE659C" w14:textId="77777777" w:rsidR="00C7335E" w:rsidRDefault="00D22177">
      <w:pPr>
        <w:spacing w:line="288" w:lineRule="auto"/>
        <w:jc w:val="both"/>
      </w:pPr>
      <w:r>
        <w:rPr>
          <w:rFonts w:ascii="Times New Roman" w:eastAsia="Times New Roman" w:hAnsi="Times New Roman" w:cs="Times New Roman"/>
        </w:rPr>
        <w:t>Government policies and programs, including t</w:t>
      </w:r>
      <w:r>
        <w:rPr>
          <w:rFonts w:ascii="Times New Roman" w:eastAsia="Times New Roman" w:hAnsi="Times New Roman" w:cs="Times New Roman"/>
        </w:rPr>
        <w:t>he Indian Act and the residential school system, have contributed to increased prevalence of mental illness, intergenerational trauma, suicide attempts and overrepresentation in the child welfare and penitentiary system. Even though the last residential sc</w:t>
      </w:r>
      <w:r>
        <w:rPr>
          <w:rFonts w:ascii="Times New Roman" w:eastAsia="Times New Roman" w:hAnsi="Times New Roman" w:cs="Times New Roman"/>
        </w:rPr>
        <w:t>hool closed in 1996, continued trauma is experienced within Indigenous communities and is reflected by the high suicide rates - more than double those seen in the general Canadian population. Currently, the efforts of the Canadian healthcare system are ina</w:t>
      </w:r>
      <w:r>
        <w:rPr>
          <w:rFonts w:ascii="Times New Roman" w:eastAsia="Times New Roman" w:hAnsi="Times New Roman" w:cs="Times New Roman"/>
        </w:rPr>
        <w:t>dequate in addressing the short-term increase in suicides in Indigenous communities, and addressing the associated long-term issues, such as tackling social determinants of health and ensuring the availability of adequate mental health services. Additional</w:t>
      </w:r>
      <w:r>
        <w:rPr>
          <w:rFonts w:ascii="Times New Roman" w:eastAsia="Times New Roman" w:hAnsi="Times New Roman" w:cs="Times New Roman"/>
        </w:rPr>
        <w:t xml:space="preserve"> effort in the form of education for medical students, opportunities created by medical faculties and the CFMS, petitioning the Federal Government and Provincial Health Authorities for change, and seeking input from Band Councils and other groups of Indige</w:t>
      </w:r>
      <w:r>
        <w:rPr>
          <w:rFonts w:ascii="Times New Roman" w:eastAsia="Times New Roman" w:hAnsi="Times New Roman" w:cs="Times New Roman"/>
        </w:rPr>
        <w:t xml:space="preserve">nous leaders (for example: Metis Nations or the Inuit </w:t>
      </w:r>
      <w:proofErr w:type="spellStart"/>
      <w:r>
        <w:rPr>
          <w:rFonts w:ascii="Times New Roman" w:eastAsia="Times New Roman" w:hAnsi="Times New Roman" w:cs="Times New Roman"/>
        </w:rPr>
        <w:t>Tapiriit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Kanatami</w:t>
      </w:r>
      <w:proofErr w:type="spellEnd"/>
      <w:r>
        <w:rPr>
          <w:rFonts w:ascii="Times New Roman" w:eastAsia="Times New Roman" w:hAnsi="Times New Roman" w:cs="Times New Roman"/>
        </w:rPr>
        <w:t>) must be made a priority; lest, those suffering from mental illness will not receive the help they need, the cycle of trauma will continue, the Indigenous population will remain overre</w:t>
      </w:r>
      <w:r>
        <w:rPr>
          <w:rFonts w:ascii="Times New Roman" w:eastAsia="Times New Roman" w:hAnsi="Times New Roman" w:cs="Times New Roman"/>
        </w:rPr>
        <w:t xml:space="preserve">presented in the child welfare system and </w:t>
      </w:r>
      <w:r w:rsidRPr="00AC4AC1">
        <w:rPr>
          <w:rFonts w:ascii="Times New Roman" w:eastAsia="Times New Roman" w:hAnsi="Times New Roman" w:cs="Times New Roman"/>
          <w:color w:val="000000" w:themeColor="text1"/>
        </w:rPr>
        <w:t>penitentiaries</w:t>
      </w:r>
      <w:r w:rsidRPr="00AC4AC1">
        <w:rPr>
          <w:rFonts w:ascii="Times New Roman" w:eastAsia="Times New Roman" w:hAnsi="Times New Roman" w:cs="Times New Roman"/>
          <w:color w:val="000000" w:themeColor="text1"/>
        </w:rPr>
        <w:t xml:space="preserve">, and many more </w:t>
      </w:r>
      <w:r w:rsidRPr="00AC4AC1">
        <w:rPr>
          <w:rFonts w:ascii="Times New Roman" w:eastAsia="Times New Roman" w:hAnsi="Times New Roman" w:cs="Times New Roman"/>
          <w:color w:val="000000" w:themeColor="text1"/>
        </w:rPr>
        <w:t>lives will be senselessly lost</w:t>
      </w:r>
      <w:r w:rsidRPr="00AC4AC1">
        <w:rPr>
          <w:rFonts w:ascii="Times New Roman" w:eastAsia="Times New Roman" w:hAnsi="Times New Roman" w:cs="Times New Roman"/>
          <w:color w:val="000000" w:themeColor="text1"/>
        </w:rPr>
        <w:t>.</w:t>
      </w:r>
      <w:r w:rsidRPr="00AC4AC1">
        <w:rPr>
          <w:rFonts w:ascii="Times New Roman" w:eastAsia="Times New Roman" w:hAnsi="Times New Roman" w:cs="Times New Roman"/>
          <w:color w:val="000000" w:themeColor="text1"/>
        </w:rPr>
        <w:t xml:space="preserve"> </w:t>
      </w:r>
    </w:p>
    <w:p w14:paraId="051CD93B" w14:textId="77777777" w:rsidR="00C7335E" w:rsidRDefault="00C7335E">
      <w:pPr>
        <w:spacing w:line="288" w:lineRule="auto"/>
        <w:jc w:val="center"/>
      </w:pPr>
    </w:p>
    <w:p w14:paraId="3EC671D1" w14:textId="77777777" w:rsidR="00C7335E" w:rsidRDefault="00D22177">
      <w:pPr>
        <w:spacing w:line="288" w:lineRule="auto"/>
        <w:jc w:val="center"/>
      </w:pPr>
      <w:r>
        <w:rPr>
          <w:rFonts w:ascii="Times New Roman" w:eastAsia="Times New Roman" w:hAnsi="Times New Roman" w:cs="Times New Roman"/>
          <w:u w:val="single"/>
        </w:rPr>
        <w:t>Position Statement</w:t>
      </w:r>
    </w:p>
    <w:p w14:paraId="5E094068" w14:textId="77777777" w:rsidR="00C7335E" w:rsidRDefault="00C7335E">
      <w:pPr>
        <w:spacing w:line="288" w:lineRule="auto"/>
        <w:jc w:val="center"/>
      </w:pPr>
    </w:p>
    <w:p w14:paraId="23F8BBB0" w14:textId="77777777" w:rsidR="00C7335E" w:rsidRDefault="00D22177">
      <w:pPr>
        <w:spacing w:line="288" w:lineRule="auto"/>
        <w:jc w:val="both"/>
      </w:pPr>
      <w:r>
        <w:rPr>
          <w:rFonts w:ascii="Times New Roman" w:eastAsia="Times New Roman" w:hAnsi="Times New Roman" w:cs="Times New Roman"/>
        </w:rPr>
        <w:t>There is a disproportionate burden of suicide among Indigenous peoples in Canada. This high rate of suicide is inextricably linked</w:t>
      </w:r>
      <w:r>
        <w:rPr>
          <w:rFonts w:ascii="Times New Roman" w:eastAsia="Times New Roman" w:hAnsi="Times New Roman" w:cs="Times New Roman"/>
        </w:rPr>
        <w:t xml:space="preserve"> to past governmental policies and action that served to marginalize and disenfranchise Indigenous persons in Canada, as well as reverberations of systemic racism and inequality that presently affect Indigenous persons in Canada.  These include (but are no</w:t>
      </w:r>
      <w:r>
        <w:rPr>
          <w:rFonts w:ascii="Times New Roman" w:eastAsia="Times New Roman" w:hAnsi="Times New Roman" w:cs="Times New Roman"/>
        </w:rPr>
        <w:t>t limited to) the Indian Act, the residential school system, the Sixties Scoop, and the ongoing child welfare crisis. As future medical practitioners, the CFMS believes that it is a healthcare worker’s duty to acknowledge this public health crisis and to d</w:t>
      </w:r>
      <w:r>
        <w:rPr>
          <w:rFonts w:ascii="Times New Roman" w:eastAsia="Times New Roman" w:hAnsi="Times New Roman" w:cs="Times New Roman"/>
        </w:rPr>
        <w:t>evote resources to working with and supporting affected communities. Moreover, it is imperative that through medical education, medical trainees and faculties develop an understanding of the unique needs of Indigenous communities in Canada, and commit them</w:t>
      </w:r>
      <w:r>
        <w:rPr>
          <w:rFonts w:ascii="Times New Roman" w:eastAsia="Times New Roman" w:hAnsi="Times New Roman" w:cs="Times New Roman"/>
        </w:rPr>
        <w:t>se</w:t>
      </w:r>
      <w:r w:rsidR="00AC4AC1">
        <w:rPr>
          <w:rFonts w:ascii="Times New Roman" w:eastAsia="Times New Roman" w:hAnsi="Times New Roman" w:cs="Times New Roman"/>
        </w:rPr>
        <w:t>lves to collaborative, non-judg</w:t>
      </w:r>
      <w:r>
        <w:rPr>
          <w:rFonts w:ascii="Times New Roman" w:eastAsia="Times New Roman" w:hAnsi="Times New Roman" w:cs="Times New Roman"/>
        </w:rPr>
        <w:t xml:space="preserve">mental, and community-driven suicide prevention efforts. As community-based prevention is considered paramount to adequately address this rapid increase in suicides, a list of recommendations has </w:t>
      </w:r>
      <w:r>
        <w:rPr>
          <w:rFonts w:ascii="Times New Roman" w:eastAsia="Times New Roman" w:hAnsi="Times New Roman" w:cs="Times New Roman"/>
        </w:rPr>
        <w:lastRenderedPageBreak/>
        <w:t>been made to encourage col</w:t>
      </w:r>
      <w:r>
        <w:rPr>
          <w:rFonts w:ascii="Times New Roman" w:eastAsia="Times New Roman" w:hAnsi="Times New Roman" w:cs="Times New Roman"/>
        </w:rPr>
        <w:t>laboration between medical trainees and Indigenous communities.</w:t>
      </w:r>
      <w:r>
        <w:rPr>
          <w:rFonts w:ascii="Times New Roman" w:eastAsia="Times New Roman" w:hAnsi="Times New Roman" w:cs="Times New Roman"/>
          <w:vertAlign w:val="superscript"/>
        </w:rPr>
        <w:t xml:space="preserve"> </w:t>
      </w:r>
      <w:r>
        <w:rPr>
          <w:rFonts w:ascii="Times New Roman" w:eastAsia="Times New Roman" w:hAnsi="Times New Roman" w:cs="Times New Roman"/>
        </w:rPr>
        <w:t>With redirection in government policy, significant investment of resources, and an increasing support from non-Indigenous Canadians, it is the hope of the CFMS that rates of suicide and psychi</w:t>
      </w:r>
      <w:r>
        <w:rPr>
          <w:rFonts w:ascii="Times New Roman" w:eastAsia="Times New Roman" w:hAnsi="Times New Roman" w:cs="Times New Roman"/>
        </w:rPr>
        <w:t>atric disorders amongst Indigenous peoples in Canada will decline.</w:t>
      </w:r>
    </w:p>
    <w:p w14:paraId="1845039D" w14:textId="77777777" w:rsidR="00C7335E" w:rsidRDefault="00C7335E">
      <w:pPr>
        <w:spacing w:line="288" w:lineRule="auto"/>
      </w:pPr>
    </w:p>
    <w:p w14:paraId="2AA86C1D" w14:textId="77777777" w:rsidR="00C7335E" w:rsidRDefault="00D22177">
      <w:pPr>
        <w:spacing w:line="288" w:lineRule="auto"/>
        <w:jc w:val="center"/>
      </w:pPr>
      <w:r>
        <w:rPr>
          <w:rFonts w:ascii="Times New Roman" w:eastAsia="Times New Roman" w:hAnsi="Times New Roman" w:cs="Times New Roman"/>
          <w:u w:val="single"/>
        </w:rPr>
        <w:t>Recommendations</w:t>
      </w:r>
    </w:p>
    <w:p w14:paraId="1A48525B" w14:textId="77777777" w:rsidR="00C7335E" w:rsidRDefault="00C7335E"/>
    <w:p w14:paraId="638C1AEA" w14:textId="77777777" w:rsidR="00C7335E" w:rsidRDefault="00D22177">
      <w:pPr>
        <w:numPr>
          <w:ilvl w:val="0"/>
          <w:numId w:val="2"/>
        </w:numPr>
        <w:spacing w:line="288" w:lineRule="auto"/>
        <w:ind w:left="360"/>
        <w:contextualSpacing/>
        <w:rPr>
          <w:rFonts w:ascii="Times New Roman" w:eastAsia="Times New Roman" w:hAnsi="Times New Roman" w:cs="Times New Roman"/>
        </w:rPr>
      </w:pPr>
      <w:r>
        <w:rPr>
          <w:rFonts w:ascii="Times New Roman" w:eastAsia="Times New Roman" w:hAnsi="Times New Roman" w:cs="Times New Roman"/>
        </w:rPr>
        <w:t>The CFMS recommends that the Faculties of Medicine implement curriculum that specifically emphasizes the issue of mental health and suicide in Indigenous communities in th</w:t>
      </w:r>
      <w:r>
        <w:rPr>
          <w:rFonts w:ascii="Times New Roman" w:eastAsia="Times New Roman" w:hAnsi="Times New Roman" w:cs="Times New Roman"/>
        </w:rPr>
        <w:t xml:space="preserve">e following </w:t>
      </w:r>
      <w:r w:rsidR="00AC4AC1">
        <w:rPr>
          <w:rFonts w:ascii="Times New Roman" w:eastAsia="Times New Roman" w:hAnsi="Times New Roman" w:cs="Times New Roman"/>
        </w:rPr>
        <w:t>ways</w:t>
      </w:r>
      <w:r>
        <w:rPr>
          <w:rFonts w:ascii="Times New Roman" w:eastAsia="Times New Roman" w:hAnsi="Times New Roman" w:cs="Times New Roman"/>
        </w:rPr>
        <w:t xml:space="preserve">: </w:t>
      </w:r>
    </w:p>
    <w:p w14:paraId="10F16325" w14:textId="5CD98589" w:rsidR="00C7335E" w:rsidRDefault="00AC4AC1">
      <w:pPr>
        <w:numPr>
          <w:ilvl w:val="1"/>
          <w:numId w:val="2"/>
        </w:numPr>
        <w:spacing w:line="288" w:lineRule="auto"/>
        <w:ind w:hanging="360"/>
        <w:contextualSpacing/>
        <w:rPr>
          <w:rFonts w:ascii="Times New Roman" w:eastAsia="Times New Roman" w:hAnsi="Times New Roman" w:cs="Times New Roman"/>
        </w:rPr>
      </w:pPr>
      <w:r>
        <w:rPr>
          <w:rFonts w:ascii="Times New Roman" w:eastAsia="Times New Roman" w:hAnsi="Times New Roman" w:cs="Times New Roman"/>
        </w:rPr>
        <w:t>Education on</w:t>
      </w:r>
      <w:r w:rsidR="00D22177">
        <w:rPr>
          <w:rFonts w:ascii="Times New Roman" w:eastAsia="Times New Roman" w:hAnsi="Times New Roman" w:cs="Times New Roman"/>
        </w:rPr>
        <w:t xml:space="preserve"> the historical factors that have contributed to</w:t>
      </w:r>
      <w:r w:rsidR="00D22177">
        <w:rPr>
          <w:rFonts w:ascii="Times New Roman" w:eastAsia="Times New Roman" w:hAnsi="Times New Roman" w:cs="Times New Roman"/>
        </w:rPr>
        <w:t xml:space="preserve"> the disproportionate amount of mental</w:t>
      </w:r>
      <w:r>
        <w:rPr>
          <w:rFonts w:ascii="Times New Roman" w:eastAsia="Times New Roman" w:hAnsi="Times New Roman" w:cs="Times New Roman"/>
        </w:rPr>
        <w:t xml:space="preserve"> illness in this demographic</w:t>
      </w:r>
    </w:p>
    <w:p w14:paraId="177537A5" w14:textId="24FAECF5" w:rsidR="00C7335E" w:rsidRDefault="00AC4AC1">
      <w:pPr>
        <w:numPr>
          <w:ilvl w:val="1"/>
          <w:numId w:val="2"/>
        </w:numPr>
        <w:spacing w:line="288" w:lineRule="auto"/>
        <w:ind w:hanging="360"/>
        <w:contextualSpacing/>
        <w:rPr>
          <w:rFonts w:ascii="Times New Roman" w:eastAsia="Times New Roman" w:hAnsi="Times New Roman" w:cs="Times New Roman"/>
        </w:rPr>
      </w:pPr>
      <w:r>
        <w:rPr>
          <w:rFonts w:ascii="Times New Roman" w:eastAsia="Times New Roman" w:hAnsi="Times New Roman" w:cs="Times New Roman"/>
        </w:rPr>
        <w:t>Education on</w:t>
      </w:r>
      <w:r w:rsidR="00D22177">
        <w:rPr>
          <w:rFonts w:ascii="Times New Roman" w:eastAsia="Times New Roman" w:hAnsi="Times New Roman" w:cs="Times New Roman"/>
        </w:rPr>
        <w:t xml:space="preserve"> mental health therapies, </w:t>
      </w:r>
      <w:r w:rsidR="00D22177">
        <w:rPr>
          <w:rFonts w:ascii="Times New Roman" w:eastAsia="Times New Roman" w:hAnsi="Times New Roman" w:cs="Times New Roman"/>
        </w:rPr>
        <w:t>management and suicide prevention specific to Indigenous communities</w:t>
      </w:r>
    </w:p>
    <w:p w14:paraId="06E46712" w14:textId="77777777" w:rsidR="00C7335E" w:rsidRDefault="00D22177">
      <w:pPr>
        <w:numPr>
          <w:ilvl w:val="1"/>
          <w:numId w:val="2"/>
        </w:numPr>
        <w:spacing w:line="288" w:lineRule="auto"/>
        <w:ind w:hanging="360"/>
        <w:contextualSpacing/>
        <w:rPr>
          <w:rFonts w:ascii="Times New Roman" w:eastAsia="Times New Roman" w:hAnsi="Times New Roman" w:cs="Times New Roman"/>
        </w:rPr>
      </w:pPr>
      <w:r>
        <w:rPr>
          <w:rFonts w:ascii="Times New Roman" w:eastAsia="Times New Roman" w:hAnsi="Times New Roman" w:cs="Times New Roman"/>
        </w:rPr>
        <w:t xml:space="preserve">Developing a culturally appropriate psychiatric interview for Indigenous patients that </w:t>
      </w:r>
      <w:r w:rsidR="00AC4AC1">
        <w:rPr>
          <w:rFonts w:ascii="Times New Roman" w:eastAsia="Times New Roman" w:hAnsi="Times New Roman" w:cs="Times New Roman"/>
        </w:rPr>
        <w:t>incorporates factors such as</w:t>
      </w:r>
      <w:r>
        <w:rPr>
          <w:rFonts w:ascii="Times New Roman" w:eastAsia="Times New Roman" w:hAnsi="Times New Roman" w:cs="Times New Roman"/>
        </w:rPr>
        <w:t xml:space="preserve"> attendance at Residential schools and intergenerational trauma.</w:t>
      </w:r>
    </w:p>
    <w:p w14:paraId="0352E4E0" w14:textId="77777777" w:rsidR="00C7335E" w:rsidRDefault="00D22177">
      <w:pPr>
        <w:numPr>
          <w:ilvl w:val="1"/>
          <w:numId w:val="2"/>
        </w:numPr>
        <w:spacing w:line="288" w:lineRule="auto"/>
        <w:ind w:hanging="360"/>
        <w:contextualSpacing/>
        <w:rPr>
          <w:rFonts w:ascii="Times New Roman" w:eastAsia="Times New Roman" w:hAnsi="Times New Roman" w:cs="Times New Roman"/>
        </w:rPr>
      </w:pPr>
      <w:r>
        <w:rPr>
          <w:rFonts w:ascii="Times New Roman" w:eastAsia="Times New Roman" w:hAnsi="Times New Roman" w:cs="Times New Roman"/>
        </w:rPr>
        <w:t>Equal emphasis should be placed on traditional suicide prevention strategies and culturally ap</w:t>
      </w:r>
      <w:r w:rsidR="00AC4AC1">
        <w:rPr>
          <w:rFonts w:ascii="Times New Roman" w:eastAsia="Times New Roman" w:hAnsi="Times New Roman" w:cs="Times New Roman"/>
        </w:rPr>
        <w:t>propriate strategies</w:t>
      </w:r>
      <w:r>
        <w:rPr>
          <w:rFonts w:ascii="Times New Roman" w:eastAsia="Times New Roman" w:hAnsi="Times New Roman" w:cs="Times New Roman"/>
        </w:rPr>
        <w:t xml:space="preserve">  </w:t>
      </w:r>
    </w:p>
    <w:p w14:paraId="1E2315DB" w14:textId="77777777" w:rsidR="00C7335E" w:rsidRDefault="00AC4AC1">
      <w:pPr>
        <w:numPr>
          <w:ilvl w:val="1"/>
          <w:numId w:val="2"/>
        </w:numPr>
        <w:spacing w:line="288" w:lineRule="auto"/>
        <w:ind w:hanging="360"/>
        <w:contextualSpacing/>
        <w:rPr>
          <w:rFonts w:ascii="Times New Roman" w:eastAsia="Times New Roman" w:hAnsi="Times New Roman" w:cs="Times New Roman"/>
        </w:rPr>
      </w:pPr>
      <w:r>
        <w:rPr>
          <w:rFonts w:ascii="Times New Roman" w:eastAsia="Times New Roman" w:hAnsi="Times New Roman" w:cs="Times New Roman"/>
        </w:rPr>
        <w:t>Providing</w:t>
      </w:r>
      <w:r w:rsidR="00D22177">
        <w:rPr>
          <w:rFonts w:ascii="Times New Roman" w:eastAsia="Times New Roman" w:hAnsi="Times New Roman" w:cs="Times New Roman"/>
        </w:rPr>
        <w:t xml:space="preserve"> elective opportunities for Indigenous interac</w:t>
      </w:r>
      <w:r>
        <w:rPr>
          <w:rFonts w:ascii="Times New Roman" w:eastAsia="Times New Roman" w:hAnsi="Times New Roman" w:cs="Times New Roman"/>
        </w:rPr>
        <w:t>tions in the healthcare setting</w:t>
      </w:r>
    </w:p>
    <w:p w14:paraId="430A3A0B" w14:textId="77777777" w:rsidR="00C7335E" w:rsidRDefault="00D22177">
      <w:pPr>
        <w:numPr>
          <w:ilvl w:val="0"/>
          <w:numId w:val="2"/>
        </w:numPr>
        <w:spacing w:line="288" w:lineRule="auto"/>
        <w:ind w:left="360"/>
        <w:contextualSpacing/>
        <w:rPr>
          <w:rFonts w:ascii="Times New Roman" w:eastAsia="Times New Roman" w:hAnsi="Times New Roman" w:cs="Times New Roman"/>
        </w:rPr>
      </w:pPr>
      <w:r>
        <w:rPr>
          <w:rFonts w:ascii="Times New Roman" w:eastAsia="Times New Roman" w:hAnsi="Times New Roman" w:cs="Times New Roman"/>
        </w:rPr>
        <w:t>The CFMS recommends that the Federal Government and Provincial Health Authorities support education in First Nations communities that are specific</w:t>
      </w:r>
      <w:r>
        <w:rPr>
          <w:rFonts w:ascii="Times New Roman" w:eastAsia="Times New Roman" w:hAnsi="Times New Roman" w:cs="Times New Roman"/>
        </w:rPr>
        <w:t xml:space="preserve"> to mental health including:</w:t>
      </w:r>
    </w:p>
    <w:p w14:paraId="7A618D69" w14:textId="77777777" w:rsidR="00C7335E" w:rsidRDefault="00AC4AC1">
      <w:pPr>
        <w:numPr>
          <w:ilvl w:val="1"/>
          <w:numId w:val="2"/>
        </w:numPr>
        <w:spacing w:line="288" w:lineRule="auto"/>
        <w:ind w:hanging="360"/>
        <w:contextualSpacing/>
        <w:rPr>
          <w:rFonts w:ascii="Times New Roman" w:eastAsia="Times New Roman" w:hAnsi="Times New Roman" w:cs="Times New Roman"/>
        </w:rPr>
      </w:pPr>
      <w:r>
        <w:rPr>
          <w:rFonts w:ascii="Times New Roman" w:eastAsia="Times New Roman" w:hAnsi="Times New Roman" w:cs="Times New Roman"/>
        </w:rPr>
        <w:t>Providing m</w:t>
      </w:r>
      <w:r w:rsidR="00D22177">
        <w:rPr>
          <w:rFonts w:ascii="Times New Roman" w:eastAsia="Times New Roman" w:hAnsi="Times New Roman" w:cs="Times New Roman"/>
        </w:rPr>
        <w:t>ental health counsellors and guidance counsellors</w:t>
      </w:r>
    </w:p>
    <w:p w14:paraId="0B7AF80C" w14:textId="77777777" w:rsidR="00C7335E" w:rsidRDefault="00AC4AC1">
      <w:pPr>
        <w:numPr>
          <w:ilvl w:val="1"/>
          <w:numId w:val="2"/>
        </w:numPr>
        <w:spacing w:line="288" w:lineRule="auto"/>
        <w:ind w:hanging="360"/>
        <w:contextualSpacing/>
        <w:rPr>
          <w:rFonts w:ascii="Times New Roman" w:eastAsia="Times New Roman" w:hAnsi="Times New Roman" w:cs="Times New Roman"/>
        </w:rPr>
      </w:pPr>
      <w:r>
        <w:rPr>
          <w:rFonts w:ascii="Times New Roman" w:eastAsia="Times New Roman" w:hAnsi="Times New Roman" w:cs="Times New Roman"/>
        </w:rPr>
        <w:t>Inclusion of</w:t>
      </w:r>
      <w:r w:rsidR="00D22177">
        <w:rPr>
          <w:rFonts w:ascii="Times New Roman" w:eastAsia="Times New Roman" w:hAnsi="Times New Roman" w:cs="Times New Roman"/>
        </w:rPr>
        <w:t xml:space="preserve"> emotional intelligence in t</w:t>
      </w:r>
      <w:r w:rsidR="00D22177">
        <w:rPr>
          <w:rFonts w:ascii="Times New Roman" w:eastAsia="Times New Roman" w:hAnsi="Times New Roman" w:cs="Times New Roman"/>
        </w:rPr>
        <w:t>he curric</w:t>
      </w:r>
      <w:bookmarkStart w:id="0" w:name="_GoBack"/>
      <w:bookmarkEnd w:id="0"/>
      <w:r w:rsidR="00D22177">
        <w:rPr>
          <w:rFonts w:ascii="Times New Roman" w:eastAsia="Times New Roman" w:hAnsi="Times New Roman" w:cs="Times New Roman"/>
        </w:rPr>
        <w:t>ulum</w:t>
      </w:r>
    </w:p>
    <w:p w14:paraId="078AA46D" w14:textId="77777777" w:rsidR="00C7335E" w:rsidRDefault="00AC4AC1">
      <w:pPr>
        <w:numPr>
          <w:ilvl w:val="1"/>
          <w:numId w:val="2"/>
        </w:numPr>
        <w:spacing w:line="288" w:lineRule="auto"/>
        <w:ind w:hanging="360"/>
        <w:contextualSpacing/>
        <w:rPr>
          <w:rFonts w:ascii="Times New Roman" w:eastAsia="Times New Roman" w:hAnsi="Times New Roman" w:cs="Times New Roman"/>
        </w:rPr>
      </w:pPr>
      <w:r>
        <w:rPr>
          <w:rFonts w:ascii="Times New Roman" w:eastAsia="Times New Roman" w:hAnsi="Times New Roman" w:cs="Times New Roman"/>
        </w:rPr>
        <w:t xml:space="preserve">Discussion of </w:t>
      </w:r>
      <w:r w:rsidR="00D22177">
        <w:rPr>
          <w:rFonts w:ascii="Times New Roman" w:eastAsia="Times New Roman" w:hAnsi="Times New Roman" w:cs="Times New Roman"/>
        </w:rPr>
        <w:t>Residential school</w:t>
      </w:r>
      <w:r>
        <w:rPr>
          <w:rFonts w:ascii="Times New Roman" w:eastAsia="Times New Roman" w:hAnsi="Times New Roman" w:cs="Times New Roman"/>
        </w:rPr>
        <w:t>s</w:t>
      </w:r>
      <w:r w:rsidR="00D22177">
        <w:rPr>
          <w:rFonts w:ascii="Times New Roman" w:eastAsia="Times New Roman" w:hAnsi="Times New Roman" w:cs="Times New Roman"/>
        </w:rPr>
        <w:t xml:space="preserve"> and intergener</w:t>
      </w:r>
      <w:r>
        <w:rPr>
          <w:rFonts w:ascii="Times New Roman" w:eastAsia="Times New Roman" w:hAnsi="Times New Roman" w:cs="Times New Roman"/>
        </w:rPr>
        <w:t>ation</w:t>
      </w:r>
      <w:r w:rsidR="00D22177">
        <w:rPr>
          <w:rFonts w:ascii="Times New Roman" w:eastAsia="Times New Roman" w:hAnsi="Times New Roman" w:cs="Times New Roman"/>
        </w:rPr>
        <w:t>al trauma in the History syllabus</w:t>
      </w:r>
    </w:p>
    <w:p w14:paraId="6CD2A8AF" w14:textId="77777777" w:rsidR="00C7335E" w:rsidRDefault="00D22177">
      <w:pPr>
        <w:numPr>
          <w:ilvl w:val="1"/>
          <w:numId w:val="2"/>
        </w:numPr>
        <w:spacing w:line="288" w:lineRule="auto"/>
        <w:ind w:hanging="360"/>
        <w:contextualSpacing/>
        <w:rPr>
          <w:rFonts w:ascii="Times New Roman" w:eastAsia="Times New Roman" w:hAnsi="Times New Roman" w:cs="Times New Roman"/>
        </w:rPr>
      </w:pPr>
      <w:r>
        <w:rPr>
          <w:rFonts w:ascii="Times New Roman" w:eastAsia="Times New Roman" w:hAnsi="Times New Roman" w:cs="Times New Roman"/>
        </w:rPr>
        <w:t>Support wellness resources for students (i.e. guidance couns</w:t>
      </w:r>
      <w:r>
        <w:rPr>
          <w:rFonts w:ascii="Times New Roman" w:eastAsia="Times New Roman" w:hAnsi="Times New Roman" w:cs="Times New Roman"/>
        </w:rPr>
        <w:t>elling, community groups) who leave the reserve to pursue further education</w:t>
      </w:r>
    </w:p>
    <w:p w14:paraId="689E3F87" w14:textId="77777777" w:rsidR="00C7335E" w:rsidRDefault="00D22177">
      <w:pPr>
        <w:numPr>
          <w:ilvl w:val="0"/>
          <w:numId w:val="2"/>
        </w:numPr>
        <w:spacing w:line="288" w:lineRule="auto"/>
        <w:ind w:left="360"/>
        <w:contextualSpacing/>
        <w:rPr>
          <w:rFonts w:ascii="Times New Roman" w:eastAsia="Times New Roman" w:hAnsi="Times New Roman" w:cs="Times New Roman"/>
        </w:rPr>
      </w:pPr>
      <w:r>
        <w:rPr>
          <w:rFonts w:ascii="Times New Roman" w:eastAsia="Times New Roman" w:hAnsi="Times New Roman" w:cs="Times New Roman"/>
        </w:rPr>
        <w:t xml:space="preserve">The CFMS recommends that the Band Councils or other groups of Indigenous leaders, Federal Government and Provincial Health Authorities support improvement in the accessibility and </w:t>
      </w:r>
      <w:r>
        <w:rPr>
          <w:rFonts w:ascii="Times New Roman" w:eastAsia="Times New Roman" w:hAnsi="Times New Roman" w:cs="Times New Roman"/>
        </w:rPr>
        <w:t>delivery of mental health services for Indigenous People on-reserve and off-reserve in the form of:</w:t>
      </w:r>
    </w:p>
    <w:p w14:paraId="19F804EC" w14:textId="77777777" w:rsidR="00C7335E" w:rsidRDefault="00D22177">
      <w:pPr>
        <w:numPr>
          <w:ilvl w:val="1"/>
          <w:numId w:val="2"/>
        </w:numPr>
        <w:spacing w:line="288" w:lineRule="auto"/>
        <w:ind w:hanging="360"/>
        <w:contextualSpacing/>
        <w:rPr>
          <w:rFonts w:ascii="Times New Roman" w:eastAsia="Times New Roman" w:hAnsi="Times New Roman" w:cs="Times New Roman"/>
        </w:rPr>
      </w:pPr>
      <w:r>
        <w:rPr>
          <w:rFonts w:ascii="Times New Roman" w:eastAsia="Times New Roman" w:hAnsi="Times New Roman" w:cs="Times New Roman"/>
        </w:rPr>
        <w:t>Counsellors trained in ACEs, PTSD, substance use disorders</w:t>
      </w:r>
    </w:p>
    <w:p w14:paraId="5AE19445" w14:textId="77777777" w:rsidR="00C7335E" w:rsidRDefault="00D22177">
      <w:pPr>
        <w:numPr>
          <w:ilvl w:val="1"/>
          <w:numId w:val="2"/>
        </w:numPr>
        <w:spacing w:line="288" w:lineRule="auto"/>
        <w:ind w:hanging="360"/>
        <w:contextualSpacing/>
        <w:rPr>
          <w:rFonts w:ascii="Times New Roman" w:eastAsia="Times New Roman" w:hAnsi="Times New Roman" w:cs="Times New Roman"/>
        </w:rPr>
      </w:pPr>
      <w:r>
        <w:rPr>
          <w:rFonts w:ascii="Times New Roman" w:eastAsia="Times New Roman" w:hAnsi="Times New Roman" w:cs="Times New Roman"/>
        </w:rPr>
        <w:t>Timely and geographically-accessible detox and rehab</w:t>
      </w:r>
    </w:p>
    <w:p w14:paraId="1B02004C" w14:textId="77777777" w:rsidR="00C7335E" w:rsidRDefault="00D22177">
      <w:pPr>
        <w:numPr>
          <w:ilvl w:val="1"/>
          <w:numId w:val="2"/>
        </w:numPr>
        <w:spacing w:line="288" w:lineRule="auto"/>
        <w:ind w:hanging="360"/>
        <w:contextualSpacing/>
        <w:rPr>
          <w:rFonts w:ascii="Times New Roman" w:eastAsia="Times New Roman" w:hAnsi="Times New Roman" w:cs="Times New Roman"/>
        </w:rPr>
      </w:pPr>
      <w:r>
        <w:rPr>
          <w:rFonts w:ascii="Times New Roman" w:eastAsia="Times New Roman" w:hAnsi="Times New Roman" w:cs="Times New Roman"/>
        </w:rPr>
        <w:t>Available addiction specialists and psychiat</w:t>
      </w:r>
      <w:r>
        <w:rPr>
          <w:rFonts w:ascii="Times New Roman" w:eastAsia="Times New Roman" w:hAnsi="Times New Roman" w:cs="Times New Roman"/>
        </w:rPr>
        <w:t>rists</w:t>
      </w:r>
    </w:p>
    <w:p w14:paraId="36D2264C" w14:textId="303BE0C7" w:rsidR="00C7335E" w:rsidRDefault="00D22177">
      <w:pPr>
        <w:numPr>
          <w:ilvl w:val="1"/>
          <w:numId w:val="2"/>
        </w:numPr>
        <w:spacing w:line="288" w:lineRule="auto"/>
        <w:ind w:hanging="360"/>
        <w:contextualSpacing/>
        <w:rPr>
          <w:rFonts w:ascii="Times New Roman" w:eastAsia="Times New Roman" w:hAnsi="Times New Roman" w:cs="Times New Roman"/>
        </w:rPr>
      </w:pPr>
      <w:r>
        <w:rPr>
          <w:rFonts w:ascii="Times New Roman" w:eastAsia="Times New Roman" w:hAnsi="Times New Roman" w:cs="Times New Roman"/>
        </w:rPr>
        <w:t>Support the formation and maintenance of social support programs (e.g</w:t>
      </w:r>
      <w:r>
        <w:rPr>
          <w:rFonts w:ascii="Times New Roman" w:eastAsia="Times New Roman" w:hAnsi="Times New Roman" w:cs="Times New Roman"/>
        </w:rPr>
        <w:t>. sharing circles) especially after loss</w:t>
      </w:r>
    </w:p>
    <w:p w14:paraId="3713FE69" w14:textId="77777777" w:rsidR="00C7335E" w:rsidRDefault="00D22177">
      <w:pPr>
        <w:numPr>
          <w:ilvl w:val="1"/>
          <w:numId w:val="2"/>
        </w:numPr>
        <w:spacing w:line="288" w:lineRule="auto"/>
        <w:ind w:hanging="360"/>
        <w:contextualSpacing/>
        <w:rPr>
          <w:rFonts w:ascii="Times New Roman" w:eastAsia="Times New Roman" w:hAnsi="Times New Roman" w:cs="Times New Roman"/>
        </w:rPr>
      </w:pPr>
      <w:r>
        <w:rPr>
          <w:rFonts w:ascii="Times New Roman" w:eastAsia="Times New Roman" w:hAnsi="Times New Roman" w:cs="Times New Roman"/>
        </w:rPr>
        <w:t>Availability of counsellors that deal with conflict resolution</w:t>
      </w:r>
    </w:p>
    <w:p w14:paraId="1513E2F4" w14:textId="77777777" w:rsidR="00C7335E" w:rsidRDefault="00C7335E">
      <w:pPr>
        <w:spacing w:line="288" w:lineRule="auto"/>
        <w:jc w:val="center"/>
      </w:pPr>
    </w:p>
    <w:p w14:paraId="36F67831" w14:textId="77777777" w:rsidR="00C7335E" w:rsidRDefault="00C7335E">
      <w:pPr>
        <w:spacing w:line="288" w:lineRule="auto"/>
        <w:jc w:val="center"/>
      </w:pPr>
    </w:p>
    <w:p w14:paraId="286DC991" w14:textId="77777777" w:rsidR="00C7335E" w:rsidRDefault="00C7335E">
      <w:pPr>
        <w:spacing w:line="288" w:lineRule="auto"/>
        <w:jc w:val="center"/>
      </w:pPr>
    </w:p>
    <w:p w14:paraId="16DA8A62" w14:textId="77777777" w:rsidR="00C7335E" w:rsidRDefault="00C7335E">
      <w:pPr>
        <w:spacing w:line="288" w:lineRule="auto"/>
        <w:jc w:val="center"/>
      </w:pPr>
    </w:p>
    <w:p w14:paraId="58FB88BF" w14:textId="77777777" w:rsidR="00C7335E" w:rsidRDefault="00C7335E">
      <w:pPr>
        <w:spacing w:line="288" w:lineRule="auto"/>
      </w:pPr>
    </w:p>
    <w:p w14:paraId="44B9FB9A" w14:textId="77777777" w:rsidR="00C7335E" w:rsidRDefault="00C7335E">
      <w:pPr>
        <w:spacing w:line="288" w:lineRule="auto"/>
      </w:pPr>
    </w:p>
    <w:p w14:paraId="2DF61239" w14:textId="77777777" w:rsidR="00AC4AC1" w:rsidRDefault="00AC4AC1">
      <w:pPr>
        <w:spacing w:line="288" w:lineRule="auto"/>
        <w:jc w:val="center"/>
        <w:rPr>
          <w:rFonts w:ascii="Times New Roman" w:eastAsia="Times New Roman" w:hAnsi="Times New Roman" w:cs="Times New Roman"/>
          <w:u w:val="single"/>
        </w:rPr>
      </w:pPr>
    </w:p>
    <w:p w14:paraId="5425CEED" w14:textId="77777777" w:rsidR="00C7335E" w:rsidRDefault="00D22177">
      <w:pPr>
        <w:spacing w:line="288" w:lineRule="auto"/>
        <w:jc w:val="center"/>
      </w:pPr>
      <w:r>
        <w:rPr>
          <w:rFonts w:ascii="Times New Roman" w:eastAsia="Times New Roman" w:hAnsi="Times New Roman" w:cs="Times New Roman"/>
          <w:u w:val="single"/>
        </w:rPr>
        <w:t>References</w:t>
      </w:r>
    </w:p>
    <w:p w14:paraId="4980391B" w14:textId="77777777" w:rsidR="00C7335E" w:rsidRDefault="00C7335E">
      <w:pPr>
        <w:spacing w:line="288" w:lineRule="auto"/>
        <w:jc w:val="center"/>
      </w:pPr>
    </w:p>
    <w:p w14:paraId="571BA6EF" w14:textId="77777777" w:rsidR="00C7335E" w:rsidRDefault="00D22177">
      <w:pPr>
        <w:numPr>
          <w:ilvl w:val="0"/>
          <w:numId w:val="1"/>
        </w:numPr>
        <w:spacing w:after="200" w:line="240" w:lineRule="auto"/>
        <w:ind w:left="450" w:hanging="450"/>
        <w:rPr>
          <w:rFonts w:ascii="Times New Roman" w:eastAsia="Times New Roman" w:hAnsi="Times New Roman" w:cs="Times New Roman"/>
        </w:rPr>
      </w:pPr>
      <w:r>
        <w:rPr>
          <w:rFonts w:ascii="Times New Roman" w:eastAsia="Times New Roman" w:hAnsi="Times New Roman" w:cs="Times New Roman"/>
        </w:rPr>
        <w:t xml:space="preserve">Health Canada. A Report on Mental Illnesses in Canada [Internet]. 2003. Available from: </w:t>
      </w:r>
      <w:hyperlink r:id="rId5">
        <w:r>
          <w:rPr>
            <w:rFonts w:ascii="Times New Roman" w:eastAsia="Times New Roman" w:hAnsi="Times New Roman" w:cs="Times New Roman"/>
          </w:rPr>
          <w:t>http://www.phac-aspc.gc.ca/publicat/miic-mmac/pdf/men_ill_e.pdf</w:t>
        </w:r>
      </w:hyperlink>
    </w:p>
    <w:p w14:paraId="5AE00EC4" w14:textId="77777777" w:rsidR="00C7335E" w:rsidRDefault="00D22177">
      <w:pPr>
        <w:numPr>
          <w:ilvl w:val="0"/>
          <w:numId w:val="1"/>
        </w:numPr>
        <w:spacing w:after="200" w:line="240" w:lineRule="auto"/>
        <w:ind w:left="450" w:hanging="450"/>
        <w:rPr>
          <w:rFonts w:ascii="Times New Roman" w:eastAsia="Times New Roman" w:hAnsi="Times New Roman" w:cs="Times New Roman"/>
        </w:rPr>
      </w:pPr>
      <w:r>
        <w:rPr>
          <w:rFonts w:ascii="Times New Roman" w:eastAsia="Times New Roman" w:hAnsi="Times New Roman" w:cs="Times New Roman"/>
        </w:rPr>
        <w:t>Health Canada. Acting</w:t>
      </w:r>
      <w:r>
        <w:rPr>
          <w:rFonts w:ascii="Times New Roman" w:eastAsia="Times New Roman" w:hAnsi="Times New Roman" w:cs="Times New Roman"/>
        </w:rPr>
        <w:t xml:space="preserve"> on what we know: Preventing youth suicide in First Nations. [Internet] 2010 [cited </w:t>
      </w:r>
      <w:proofErr w:type="gramStart"/>
      <w:r>
        <w:rPr>
          <w:rFonts w:ascii="Times New Roman" w:eastAsia="Times New Roman" w:hAnsi="Times New Roman" w:cs="Times New Roman"/>
        </w:rPr>
        <w:t>August  2016</w:t>
      </w:r>
      <w:proofErr w:type="gramEnd"/>
      <w:r>
        <w:rPr>
          <w:rFonts w:ascii="Times New Roman" w:eastAsia="Times New Roman" w:hAnsi="Times New Roman" w:cs="Times New Roman"/>
        </w:rPr>
        <w:t xml:space="preserve">]. Available from: </w:t>
      </w:r>
      <w:hyperlink r:id="rId6" w:anchor="tphp">
        <w:r>
          <w:rPr>
            <w:rFonts w:ascii="Times New Roman" w:eastAsia="Times New Roman" w:hAnsi="Times New Roman" w:cs="Times New Roman"/>
          </w:rPr>
          <w:t>http://www.hc-sc.gc.c</w:t>
        </w:r>
        <w:r>
          <w:rPr>
            <w:rFonts w:ascii="Times New Roman" w:eastAsia="Times New Roman" w:hAnsi="Times New Roman" w:cs="Times New Roman"/>
          </w:rPr>
          <w:t>a/fniah-spnia/pubs/promotion/_suicide/prev_youth-jeunes/index-eng.php#tphp</w:t>
        </w:r>
      </w:hyperlink>
      <w:r>
        <w:rPr>
          <w:rFonts w:ascii="Times New Roman" w:eastAsia="Times New Roman" w:hAnsi="Times New Roman" w:cs="Times New Roman"/>
        </w:rPr>
        <w:t xml:space="preserve"> </w:t>
      </w:r>
    </w:p>
    <w:p w14:paraId="60A35D47" w14:textId="77777777" w:rsidR="00C7335E" w:rsidRDefault="00D22177">
      <w:pPr>
        <w:numPr>
          <w:ilvl w:val="0"/>
          <w:numId w:val="1"/>
        </w:numPr>
        <w:spacing w:after="200" w:line="240" w:lineRule="auto"/>
        <w:ind w:left="450" w:hanging="450"/>
        <w:rPr>
          <w:rFonts w:ascii="Times New Roman" w:eastAsia="Times New Roman" w:hAnsi="Times New Roman" w:cs="Times New Roman"/>
        </w:rPr>
      </w:pPr>
      <w:r>
        <w:rPr>
          <w:rFonts w:ascii="Times New Roman" w:eastAsia="Times New Roman" w:hAnsi="Times New Roman" w:cs="Times New Roman"/>
        </w:rPr>
        <w:t xml:space="preserve">Dyer O. Health workers sent to indigenous Canadian community beset by attempted suicides. </w:t>
      </w:r>
      <w:r w:rsidR="00AC4AC1">
        <w:rPr>
          <w:rFonts w:ascii="Times New Roman" w:eastAsia="Times New Roman" w:hAnsi="Times New Roman" w:cs="Times New Roman"/>
        </w:rPr>
        <w:t>BMJ</w:t>
      </w:r>
      <w:r>
        <w:rPr>
          <w:rFonts w:ascii="Times New Roman" w:eastAsia="Times New Roman" w:hAnsi="Times New Roman" w:cs="Times New Roman"/>
        </w:rPr>
        <w:t xml:space="preserve"> [Internet</w:t>
      </w:r>
      <w:proofErr w:type="spellStart"/>
      <w:r>
        <w:rPr>
          <w:rFonts w:ascii="Times New Roman" w:eastAsia="Times New Roman" w:hAnsi="Times New Roman" w:cs="Times New Roman"/>
        </w:rPr>
        <w:t xml:space="preserve">]. </w:t>
      </w:r>
      <w:proofErr w:type="spellEnd"/>
      <w:r>
        <w:rPr>
          <w:rFonts w:ascii="Times New Roman" w:eastAsia="Times New Roman" w:hAnsi="Times New Roman" w:cs="Times New Roman"/>
        </w:rPr>
        <w:t>2016;353(April</w:t>
      </w:r>
      <w:proofErr w:type="gramStart"/>
      <w:r>
        <w:rPr>
          <w:rFonts w:ascii="Times New Roman" w:eastAsia="Times New Roman" w:hAnsi="Times New Roman" w:cs="Times New Roman"/>
        </w:rPr>
        <w:t>):i</w:t>
      </w:r>
      <w:proofErr w:type="gramEnd"/>
      <w:r>
        <w:rPr>
          <w:rFonts w:ascii="Times New Roman" w:eastAsia="Times New Roman" w:hAnsi="Times New Roman" w:cs="Times New Roman"/>
        </w:rPr>
        <w:t>2210–i2210. Available from: http://dx.doi.org/10.1136/bmj</w:t>
      </w:r>
      <w:r>
        <w:rPr>
          <w:rFonts w:ascii="Times New Roman" w:eastAsia="Times New Roman" w:hAnsi="Times New Roman" w:cs="Times New Roman"/>
        </w:rPr>
        <w:t>.i2210</w:t>
      </w:r>
    </w:p>
    <w:p w14:paraId="763E5218" w14:textId="77777777" w:rsidR="00C7335E" w:rsidRDefault="00D22177">
      <w:pPr>
        <w:numPr>
          <w:ilvl w:val="0"/>
          <w:numId w:val="1"/>
        </w:numPr>
        <w:spacing w:after="200" w:line="240" w:lineRule="auto"/>
        <w:ind w:left="450" w:hanging="450"/>
        <w:jc w:val="both"/>
        <w:rPr>
          <w:rFonts w:ascii="Times New Roman" w:eastAsia="Times New Roman" w:hAnsi="Times New Roman" w:cs="Times New Roman"/>
        </w:rPr>
      </w:pPr>
      <w:proofErr w:type="spellStart"/>
      <w:r>
        <w:rPr>
          <w:rFonts w:ascii="Times New Roman" w:eastAsia="Times New Roman" w:hAnsi="Times New Roman" w:cs="Times New Roman"/>
        </w:rPr>
        <w:t>Bertolote</w:t>
      </w:r>
      <w:proofErr w:type="spellEnd"/>
      <w:r>
        <w:rPr>
          <w:rFonts w:ascii="Times New Roman" w:eastAsia="Times New Roman" w:hAnsi="Times New Roman" w:cs="Times New Roman"/>
        </w:rPr>
        <w:t xml:space="preserve"> J and Fleischmann A. Suicide and psychiatric diagnosis: a worldwide perspective. World Psych. 2002;1(3):181-185</w:t>
      </w:r>
    </w:p>
    <w:p w14:paraId="4FE052BC" w14:textId="77777777" w:rsidR="00C7335E" w:rsidRDefault="00D22177">
      <w:pPr>
        <w:numPr>
          <w:ilvl w:val="0"/>
          <w:numId w:val="1"/>
        </w:numPr>
        <w:spacing w:after="200" w:line="240" w:lineRule="auto"/>
        <w:ind w:left="450" w:hanging="450"/>
        <w:rPr>
          <w:rFonts w:ascii="Times New Roman" w:eastAsia="Times New Roman" w:hAnsi="Times New Roman" w:cs="Times New Roman"/>
        </w:rPr>
      </w:pPr>
      <w:proofErr w:type="spellStart"/>
      <w:r>
        <w:rPr>
          <w:rFonts w:ascii="Times New Roman" w:eastAsia="Times New Roman" w:hAnsi="Times New Roman" w:cs="Times New Roman"/>
        </w:rPr>
        <w:t>Mościcki</w:t>
      </w:r>
      <w:proofErr w:type="spellEnd"/>
      <w:r>
        <w:rPr>
          <w:rFonts w:ascii="Times New Roman" w:eastAsia="Times New Roman" w:hAnsi="Times New Roman" w:cs="Times New Roman"/>
        </w:rPr>
        <w:t xml:space="preserve"> EK. Identification of suicide risk factors using epidemiologic studies. </w:t>
      </w:r>
      <w:proofErr w:type="spellStart"/>
      <w:r>
        <w:rPr>
          <w:rFonts w:ascii="Times New Roman" w:eastAsia="Times New Roman" w:hAnsi="Times New Roman" w:cs="Times New Roman"/>
        </w:rPr>
        <w:t>Psychiatr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Clin</w:t>
      </w:r>
      <w:proofErr w:type="spellEnd"/>
      <w:r>
        <w:rPr>
          <w:rFonts w:ascii="Times New Roman" w:eastAsia="Times New Roman" w:hAnsi="Times New Roman" w:cs="Times New Roman"/>
        </w:rPr>
        <w:t xml:space="preserve"> North Am. 1997;20(3):499–517. </w:t>
      </w:r>
    </w:p>
    <w:p w14:paraId="6BD2E56A" w14:textId="77777777" w:rsidR="00C7335E" w:rsidRDefault="00D22177">
      <w:pPr>
        <w:numPr>
          <w:ilvl w:val="0"/>
          <w:numId w:val="1"/>
        </w:numPr>
        <w:spacing w:after="200" w:line="240" w:lineRule="auto"/>
        <w:ind w:left="450" w:hanging="450"/>
        <w:rPr>
          <w:rFonts w:ascii="Times New Roman" w:eastAsia="Times New Roman" w:hAnsi="Times New Roman" w:cs="Times New Roman"/>
        </w:rPr>
      </w:pPr>
      <w:r>
        <w:rPr>
          <w:rFonts w:ascii="Times New Roman" w:eastAsia="Times New Roman" w:hAnsi="Times New Roman" w:cs="Times New Roman"/>
        </w:rPr>
        <w:t>First Nations Centre NAHO. Assessment and Planning Toolkit for Suicide Prevention in F</w:t>
      </w:r>
      <w:r w:rsidR="00AC4AC1">
        <w:rPr>
          <w:rFonts w:ascii="Times New Roman" w:eastAsia="Times New Roman" w:hAnsi="Times New Roman" w:cs="Times New Roman"/>
        </w:rPr>
        <w:t>irst Nations Communities. 2005.</w:t>
      </w:r>
    </w:p>
    <w:p w14:paraId="14B7FBA9" w14:textId="77777777" w:rsidR="00C7335E" w:rsidRDefault="00D22177">
      <w:pPr>
        <w:numPr>
          <w:ilvl w:val="0"/>
          <w:numId w:val="1"/>
        </w:numPr>
        <w:spacing w:after="200" w:line="240" w:lineRule="auto"/>
        <w:ind w:left="450" w:hanging="450"/>
        <w:rPr>
          <w:rFonts w:ascii="Times New Roman" w:eastAsia="Times New Roman" w:hAnsi="Times New Roman" w:cs="Times New Roman"/>
        </w:rPr>
      </w:pPr>
      <w:r>
        <w:rPr>
          <w:rFonts w:ascii="Times New Roman" w:eastAsia="Times New Roman" w:hAnsi="Times New Roman" w:cs="Times New Roman"/>
        </w:rPr>
        <w:t xml:space="preserve">Elias B, </w:t>
      </w:r>
      <w:proofErr w:type="spellStart"/>
      <w:r>
        <w:rPr>
          <w:rFonts w:ascii="Times New Roman" w:eastAsia="Times New Roman" w:hAnsi="Times New Roman" w:cs="Times New Roman"/>
        </w:rPr>
        <w:t>Mignone</w:t>
      </w:r>
      <w:proofErr w:type="spellEnd"/>
      <w:r>
        <w:rPr>
          <w:rFonts w:ascii="Times New Roman" w:eastAsia="Times New Roman" w:hAnsi="Times New Roman" w:cs="Times New Roman"/>
        </w:rPr>
        <w:t xml:space="preserve"> J, Hall M, Hong S, Hart L, </w:t>
      </w:r>
      <w:proofErr w:type="spellStart"/>
      <w:r>
        <w:rPr>
          <w:rFonts w:ascii="Times New Roman" w:eastAsia="Times New Roman" w:hAnsi="Times New Roman" w:cs="Times New Roman"/>
        </w:rPr>
        <w:t>Sareen</w:t>
      </w:r>
      <w:proofErr w:type="spellEnd"/>
      <w:r>
        <w:rPr>
          <w:rFonts w:ascii="Times New Roman" w:eastAsia="Times New Roman" w:hAnsi="Times New Roman" w:cs="Times New Roman"/>
        </w:rPr>
        <w:t xml:space="preserve"> J. Trauma and suicide </w:t>
      </w:r>
      <w:proofErr w:type="spellStart"/>
      <w:r>
        <w:rPr>
          <w:rFonts w:ascii="Times New Roman" w:eastAsia="Times New Roman" w:hAnsi="Times New Roman" w:cs="Times New Roman"/>
        </w:rPr>
        <w:t>behaviour</w:t>
      </w:r>
      <w:proofErr w:type="spellEnd"/>
      <w:r>
        <w:rPr>
          <w:rFonts w:ascii="Times New Roman" w:eastAsia="Times New Roman" w:hAnsi="Times New Roman" w:cs="Times New Roman"/>
        </w:rPr>
        <w:t xml:space="preserve"> among a Canadian indigenous population: an empirical e</w:t>
      </w:r>
      <w:r>
        <w:rPr>
          <w:rFonts w:ascii="Times New Roman" w:eastAsia="Times New Roman" w:hAnsi="Times New Roman" w:cs="Times New Roman"/>
        </w:rPr>
        <w:t>xploration of the potential role of Canada’s Residential School System.</w:t>
      </w:r>
      <w:r>
        <w:rPr>
          <w:rFonts w:ascii="Times New Roman" w:eastAsia="Times New Roman" w:hAnsi="Times New Roman" w:cs="Times New Roman"/>
          <w:b/>
          <w:i/>
        </w:rPr>
        <w:t xml:space="preserve"> </w:t>
      </w:r>
      <w:r>
        <w:rPr>
          <w:rFonts w:ascii="Times New Roman" w:eastAsia="Times New Roman" w:hAnsi="Times New Roman" w:cs="Times New Roman"/>
        </w:rPr>
        <w:t xml:space="preserve">Social </w:t>
      </w:r>
      <w:proofErr w:type="spellStart"/>
      <w:r>
        <w:rPr>
          <w:rFonts w:ascii="Times New Roman" w:eastAsia="Times New Roman" w:hAnsi="Times New Roman" w:cs="Times New Roman"/>
        </w:rPr>
        <w:t>Sci</w:t>
      </w:r>
      <w:proofErr w:type="spellEnd"/>
      <w:r>
        <w:rPr>
          <w:rFonts w:ascii="Times New Roman" w:eastAsia="Times New Roman" w:hAnsi="Times New Roman" w:cs="Times New Roman"/>
        </w:rPr>
        <w:t xml:space="preserve"> &amp; Medicine. 2012; 74:1560-1569.</w:t>
      </w:r>
    </w:p>
    <w:p w14:paraId="713E4873" w14:textId="77777777" w:rsidR="00C7335E" w:rsidRDefault="00D22177">
      <w:pPr>
        <w:numPr>
          <w:ilvl w:val="0"/>
          <w:numId w:val="1"/>
        </w:numPr>
        <w:spacing w:after="200" w:line="240" w:lineRule="auto"/>
        <w:ind w:left="450" w:hanging="450"/>
        <w:rPr>
          <w:rFonts w:ascii="Times New Roman" w:eastAsia="Times New Roman" w:hAnsi="Times New Roman" w:cs="Times New Roman"/>
        </w:rPr>
      </w:pPr>
      <w:r>
        <w:rPr>
          <w:rFonts w:ascii="Times New Roman" w:eastAsia="Times New Roman" w:hAnsi="Times New Roman" w:cs="Times New Roman"/>
          <w:highlight w:val="white"/>
        </w:rPr>
        <w:t xml:space="preserve">Truth and Reconciliation Commission of Canada. </w:t>
      </w:r>
      <w:proofErr w:type="spellStart"/>
      <w:r>
        <w:rPr>
          <w:rFonts w:ascii="Times New Roman" w:eastAsia="Times New Roman" w:hAnsi="Times New Roman" w:cs="Times New Roman"/>
          <w:highlight w:val="white"/>
        </w:rPr>
        <w:t>Honouring</w:t>
      </w:r>
      <w:proofErr w:type="spellEnd"/>
      <w:r>
        <w:rPr>
          <w:rFonts w:ascii="Times New Roman" w:eastAsia="Times New Roman" w:hAnsi="Times New Roman" w:cs="Times New Roman"/>
          <w:highlight w:val="white"/>
        </w:rPr>
        <w:t xml:space="preserve"> the truth, reconciling for the future: Summary of the final report of the Truth and </w:t>
      </w:r>
      <w:r>
        <w:rPr>
          <w:rFonts w:ascii="Times New Roman" w:eastAsia="Times New Roman" w:hAnsi="Times New Roman" w:cs="Times New Roman"/>
          <w:highlight w:val="white"/>
        </w:rPr>
        <w:t>Reconciliation Commission of Canada. 2015.</w:t>
      </w:r>
    </w:p>
    <w:p w14:paraId="7D6E5D9B" w14:textId="77777777" w:rsidR="00C7335E" w:rsidRDefault="00D22177">
      <w:pPr>
        <w:numPr>
          <w:ilvl w:val="0"/>
          <w:numId w:val="1"/>
        </w:numPr>
        <w:spacing w:after="200" w:line="240" w:lineRule="auto"/>
        <w:ind w:left="450" w:hanging="450"/>
        <w:rPr>
          <w:rFonts w:ascii="Times New Roman" w:eastAsia="Times New Roman" w:hAnsi="Times New Roman" w:cs="Times New Roman"/>
          <w:highlight w:val="white"/>
        </w:rPr>
      </w:pPr>
      <w:r>
        <w:rPr>
          <w:rFonts w:ascii="Times New Roman" w:eastAsia="Times New Roman" w:hAnsi="Times New Roman" w:cs="Times New Roman"/>
        </w:rPr>
        <w:t xml:space="preserve">MacDonald DB, Hudson G. The Genocide Question and Indian Residential Schools in Canada. Can J </w:t>
      </w:r>
      <w:proofErr w:type="spellStart"/>
      <w:r>
        <w:rPr>
          <w:rFonts w:ascii="Times New Roman" w:eastAsia="Times New Roman" w:hAnsi="Times New Roman" w:cs="Times New Roman"/>
        </w:rPr>
        <w:t>Polit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Sci</w:t>
      </w:r>
      <w:proofErr w:type="spellEnd"/>
      <w:r>
        <w:rPr>
          <w:rFonts w:ascii="Times New Roman" w:eastAsia="Times New Roman" w:hAnsi="Times New Roman" w:cs="Times New Roman"/>
        </w:rPr>
        <w:t xml:space="preserve"> [Internet]. </w:t>
      </w:r>
      <w:proofErr w:type="gramStart"/>
      <w:r>
        <w:rPr>
          <w:rFonts w:ascii="Times New Roman" w:eastAsia="Times New Roman" w:hAnsi="Times New Roman" w:cs="Times New Roman"/>
        </w:rPr>
        <w:t>2012;45:427</w:t>
      </w:r>
      <w:proofErr w:type="gramEnd"/>
      <w:r>
        <w:rPr>
          <w:rFonts w:ascii="Times New Roman" w:eastAsia="Times New Roman" w:hAnsi="Times New Roman" w:cs="Times New Roman"/>
        </w:rPr>
        <w:t xml:space="preserve">–49. </w:t>
      </w:r>
    </w:p>
    <w:p w14:paraId="0E0A1100" w14:textId="77777777" w:rsidR="00C7335E" w:rsidRDefault="00D22177">
      <w:pPr>
        <w:numPr>
          <w:ilvl w:val="0"/>
          <w:numId w:val="1"/>
        </w:numPr>
        <w:spacing w:after="200" w:line="240" w:lineRule="auto"/>
        <w:ind w:left="450" w:hanging="450"/>
        <w:jc w:val="both"/>
        <w:rPr>
          <w:rFonts w:ascii="Times New Roman" w:eastAsia="Times New Roman" w:hAnsi="Times New Roman" w:cs="Times New Roman"/>
        </w:rPr>
      </w:pPr>
      <w:proofErr w:type="spellStart"/>
      <w:r>
        <w:rPr>
          <w:rFonts w:ascii="Times New Roman" w:eastAsia="Times New Roman" w:hAnsi="Times New Roman" w:cs="Times New Roman"/>
        </w:rPr>
        <w:t>Corrado</w:t>
      </w:r>
      <w:proofErr w:type="spellEnd"/>
      <w:r>
        <w:rPr>
          <w:rFonts w:ascii="Times New Roman" w:eastAsia="Times New Roman" w:hAnsi="Times New Roman" w:cs="Times New Roman"/>
        </w:rPr>
        <w:t xml:space="preserve"> R, Cohen I. Mental health profiles for a sample of British Columbia’s aboriginal survivors of the Canadian Residential School System. Ottawa: Aboriginal Healin</w:t>
      </w:r>
      <w:r>
        <w:rPr>
          <w:rFonts w:ascii="Times New Roman" w:eastAsia="Times New Roman" w:hAnsi="Times New Roman" w:cs="Times New Roman"/>
        </w:rPr>
        <w:t>g Foundation; 2003.</w:t>
      </w:r>
    </w:p>
    <w:p w14:paraId="333AF30F" w14:textId="77777777" w:rsidR="00C7335E" w:rsidRDefault="00D22177">
      <w:pPr>
        <w:numPr>
          <w:ilvl w:val="0"/>
          <w:numId w:val="1"/>
        </w:numPr>
        <w:spacing w:after="200" w:line="240" w:lineRule="auto"/>
        <w:ind w:left="450" w:hanging="450"/>
        <w:rPr>
          <w:rFonts w:ascii="Times New Roman" w:eastAsia="Times New Roman" w:hAnsi="Times New Roman" w:cs="Times New Roman"/>
        </w:rPr>
      </w:pPr>
      <w:r>
        <w:rPr>
          <w:rFonts w:ascii="Times New Roman" w:eastAsia="Times New Roman" w:hAnsi="Times New Roman" w:cs="Times New Roman"/>
          <w:highlight w:val="white"/>
        </w:rPr>
        <w:t>Canada. Royal Commission on Aboriginal Peoples. Report of the Royal Commission on Aboriginal Peoples, Vol. 5: Renewal, a Twenty Year Commitment. The Commission; 1996.</w:t>
      </w:r>
    </w:p>
    <w:p w14:paraId="778B59EB" w14:textId="77777777" w:rsidR="00C7335E" w:rsidRDefault="00D22177">
      <w:pPr>
        <w:numPr>
          <w:ilvl w:val="0"/>
          <w:numId w:val="1"/>
        </w:numPr>
        <w:spacing w:after="200" w:line="240" w:lineRule="auto"/>
        <w:ind w:left="450" w:hanging="450"/>
        <w:rPr>
          <w:rFonts w:ascii="Times New Roman" w:eastAsia="Times New Roman" w:hAnsi="Times New Roman" w:cs="Times New Roman"/>
        </w:rPr>
      </w:pPr>
      <w:proofErr w:type="spellStart"/>
      <w:r>
        <w:rPr>
          <w:rFonts w:ascii="Times New Roman" w:eastAsia="Times New Roman" w:hAnsi="Times New Roman" w:cs="Times New Roman"/>
          <w:highlight w:val="white"/>
        </w:rPr>
        <w:t>Milloy</w:t>
      </w:r>
      <w:proofErr w:type="spellEnd"/>
      <w:r>
        <w:rPr>
          <w:rFonts w:ascii="Times New Roman" w:eastAsia="Times New Roman" w:hAnsi="Times New Roman" w:cs="Times New Roman"/>
          <w:highlight w:val="white"/>
        </w:rPr>
        <w:t xml:space="preserve"> JS. A national crime: The Canadian government and the resident</w:t>
      </w:r>
      <w:r>
        <w:rPr>
          <w:rFonts w:ascii="Times New Roman" w:eastAsia="Times New Roman" w:hAnsi="Times New Roman" w:cs="Times New Roman"/>
          <w:highlight w:val="white"/>
        </w:rPr>
        <w:t>ial school system, 1879 to 1986. Univ. of Manitoba Press; 1999.</w:t>
      </w:r>
    </w:p>
    <w:p w14:paraId="3805738C" w14:textId="77777777" w:rsidR="00C7335E" w:rsidRDefault="00D22177">
      <w:pPr>
        <w:numPr>
          <w:ilvl w:val="0"/>
          <w:numId w:val="1"/>
        </w:numPr>
        <w:spacing w:after="200" w:line="240" w:lineRule="auto"/>
        <w:ind w:left="450" w:hanging="450"/>
        <w:rPr>
          <w:rFonts w:ascii="Times New Roman" w:eastAsia="Times New Roman" w:hAnsi="Times New Roman" w:cs="Times New Roman"/>
        </w:rPr>
      </w:pPr>
      <w:r>
        <w:rPr>
          <w:rFonts w:ascii="Times New Roman" w:eastAsia="Times New Roman" w:hAnsi="Times New Roman" w:cs="Times New Roman"/>
          <w:highlight w:val="white"/>
        </w:rPr>
        <w:t>Haig-Brown C. Resistance and renewal: Surviving the Indian residential school. Arsenal Pulp Press; 1988.</w:t>
      </w:r>
    </w:p>
    <w:p w14:paraId="442EA058" w14:textId="77777777" w:rsidR="00C7335E" w:rsidRDefault="00D22177">
      <w:pPr>
        <w:numPr>
          <w:ilvl w:val="0"/>
          <w:numId w:val="1"/>
        </w:numPr>
        <w:spacing w:after="200" w:line="240" w:lineRule="auto"/>
        <w:ind w:left="450" w:hanging="450"/>
        <w:rPr>
          <w:rFonts w:ascii="Times New Roman" w:eastAsia="Times New Roman" w:hAnsi="Times New Roman" w:cs="Times New Roman"/>
        </w:rPr>
      </w:pPr>
      <w:r>
        <w:rPr>
          <w:rFonts w:ascii="Times New Roman" w:eastAsia="Times New Roman" w:hAnsi="Times New Roman" w:cs="Times New Roman"/>
          <w:highlight w:val="white"/>
        </w:rPr>
        <w:t xml:space="preserve">Bull LR. Indian residential schooling: </w:t>
      </w:r>
      <w:proofErr w:type="gramStart"/>
      <w:r>
        <w:rPr>
          <w:rFonts w:ascii="Times New Roman" w:eastAsia="Times New Roman" w:hAnsi="Times New Roman" w:cs="Times New Roman"/>
          <w:highlight w:val="white"/>
        </w:rPr>
        <w:t>the</w:t>
      </w:r>
      <w:proofErr w:type="gramEnd"/>
      <w:r>
        <w:rPr>
          <w:rFonts w:ascii="Times New Roman" w:eastAsia="Times New Roman" w:hAnsi="Times New Roman" w:cs="Times New Roman"/>
          <w:highlight w:val="white"/>
        </w:rPr>
        <w:t xml:space="preserve"> Native perspective. Canadian Journal of Nati</w:t>
      </w:r>
      <w:r>
        <w:rPr>
          <w:rFonts w:ascii="Times New Roman" w:eastAsia="Times New Roman" w:hAnsi="Times New Roman" w:cs="Times New Roman"/>
          <w:highlight w:val="white"/>
        </w:rPr>
        <w:t xml:space="preserve">ve Education. </w:t>
      </w:r>
      <w:proofErr w:type="gramStart"/>
      <w:r>
        <w:rPr>
          <w:rFonts w:ascii="Times New Roman" w:eastAsia="Times New Roman" w:hAnsi="Times New Roman" w:cs="Times New Roman"/>
          <w:highlight w:val="white"/>
        </w:rPr>
        <w:t>1991;18:1</w:t>
      </w:r>
      <w:proofErr w:type="gramEnd"/>
      <w:r>
        <w:rPr>
          <w:rFonts w:ascii="Times New Roman" w:eastAsia="Times New Roman" w:hAnsi="Times New Roman" w:cs="Times New Roman"/>
          <w:highlight w:val="white"/>
        </w:rPr>
        <w:t>-63.</w:t>
      </w:r>
    </w:p>
    <w:p w14:paraId="4BCA2BAE" w14:textId="77777777" w:rsidR="00C7335E" w:rsidRDefault="00D22177">
      <w:pPr>
        <w:numPr>
          <w:ilvl w:val="0"/>
          <w:numId w:val="1"/>
        </w:numPr>
        <w:spacing w:after="200" w:line="240" w:lineRule="auto"/>
        <w:ind w:left="450" w:hanging="450"/>
        <w:rPr>
          <w:rFonts w:ascii="Times New Roman" w:eastAsia="Times New Roman" w:hAnsi="Times New Roman" w:cs="Times New Roman"/>
        </w:rPr>
      </w:pPr>
      <w:r>
        <w:rPr>
          <w:rFonts w:ascii="Times New Roman" w:eastAsia="Times New Roman" w:hAnsi="Times New Roman" w:cs="Times New Roman"/>
          <w:highlight w:val="white"/>
        </w:rPr>
        <w:t xml:space="preserve">Fournier S, </w:t>
      </w:r>
      <w:proofErr w:type="spellStart"/>
      <w:r>
        <w:rPr>
          <w:rFonts w:ascii="Times New Roman" w:eastAsia="Times New Roman" w:hAnsi="Times New Roman" w:cs="Times New Roman"/>
          <w:highlight w:val="white"/>
        </w:rPr>
        <w:t>Crey</w:t>
      </w:r>
      <w:proofErr w:type="spellEnd"/>
      <w:r>
        <w:rPr>
          <w:rFonts w:ascii="Times New Roman" w:eastAsia="Times New Roman" w:hAnsi="Times New Roman" w:cs="Times New Roman"/>
          <w:highlight w:val="white"/>
        </w:rPr>
        <w:t xml:space="preserve"> E. Stolen from Our Embrace: The Abduction of First Nations Children and the Restoration of Aboriginal Communities. Vancouver: Douglas &amp; McIntyre Ltd. 1997.</w:t>
      </w:r>
    </w:p>
    <w:p w14:paraId="25FA98A4" w14:textId="77777777" w:rsidR="00C7335E" w:rsidRDefault="00D22177">
      <w:pPr>
        <w:numPr>
          <w:ilvl w:val="0"/>
          <w:numId w:val="1"/>
        </w:numPr>
        <w:spacing w:after="200" w:line="240" w:lineRule="auto"/>
        <w:ind w:left="450" w:hanging="450"/>
        <w:rPr>
          <w:rFonts w:ascii="Times New Roman" w:eastAsia="Times New Roman" w:hAnsi="Times New Roman" w:cs="Times New Roman"/>
        </w:rPr>
      </w:pPr>
      <w:r>
        <w:rPr>
          <w:rFonts w:ascii="Times New Roman" w:eastAsia="Times New Roman" w:hAnsi="Times New Roman" w:cs="Times New Roman"/>
        </w:rPr>
        <w:t xml:space="preserve">Bombay A, Matheson K, </w:t>
      </w:r>
      <w:proofErr w:type="spellStart"/>
      <w:r>
        <w:rPr>
          <w:rFonts w:ascii="Times New Roman" w:eastAsia="Times New Roman" w:hAnsi="Times New Roman" w:cs="Times New Roman"/>
        </w:rPr>
        <w:t>Anisman</w:t>
      </w:r>
      <w:proofErr w:type="spellEnd"/>
      <w:r>
        <w:rPr>
          <w:rFonts w:ascii="Times New Roman" w:eastAsia="Times New Roman" w:hAnsi="Times New Roman" w:cs="Times New Roman"/>
        </w:rPr>
        <w:t xml:space="preserve"> H. The intergenerational </w:t>
      </w:r>
      <w:r>
        <w:rPr>
          <w:rFonts w:ascii="Times New Roman" w:eastAsia="Times New Roman" w:hAnsi="Times New Roman" w:cs="Times New Roman"/>
        </w:rPr>
        <w:t xml:space="preserve">effects of Indian residential schools: implications for the concept of historical trauma. </w:t>
      </w:r>
      <w:proofErr w:type="spellStart"/>
      <w:r>
        <w:rPr>
          <w:rFonts w:ascii="Times New Roman" w:eastAsia="Times New Roman" w:hAnsi="Times New Roman" w:cs="Times New Roman"/>
        </w:rPr>
        <w:t>Transcult</w:t>
      </w:r>
      <w:proofErr w:type="spellEnd"/>
      <w:r>
        <w:rPr>
          <w:rFonts w:ascii="Times New Roman" w:eastAsia="Times New Roman" w:hAnsi="Times New Roman" w:cs="Times New Roman"/>
        </w:rPr>
        <w:t xml:space="preserve"> Psychiatry. 2014;51(3):320–338.</w:t>
      </w:r>
    </w:p>
    <w:p w14:paraId="19BE8AAC" w14:textId="77777777" w:rsidR="00C7335E" w:rsidRDefault="00D22177">
      <w:pPr>
        <w:numPr>
          <w:ilvl w:val="0"/>
          <w:numId w:val="1"/>
        </w:numPr>
        <w:spacing w:after="200" w:line="240" w:lineRule="auto"/>
        <w:ind w:left="450" w:hanging="450"/>
        <w:rPr>
          <w:rFonts w:ascii="Times New Roman" w:eastAsia="Times New Roman" w:hAnsi="Times New Roman" w:cs="Times New Roman"/>
        </w:rPr>
      </w:pPr>
      <w:proofErr w:type="spellStart"/>
      <w:r>
        <w:rPr>
          <w:rFonts w:ascii="Times New Roman" w:eastAsia="Times New Roman" w:hAnsi="Times New Roman" w:cs="Times New Roman"/>
        </w:rPr>
        <w:lastRenderedPageBreak/>
        <w:t>Kirmayer</w:t>
      </w:r>
      <w:proofErr w:type="spellEnd"/>
      <w:r>
        <w:rPr>
          <w:rFonts w:ascii="Times New Roman" w:eastAsia="Times New Roman" w:hAnsi="Times New Roman" w:cs="Times New Roman"/>
        </w:rPr>
        <w:t xml:space="preserve"> L, Hayton B, Malus M, Jimenez V, </w:t>
      </w:r>
      <w:proofErr w:type="spellStart"/>
      <w:r>
        <w:rPr>
          <w:rFonts w:ascii="Times New Roman" w:eastAsia="Times New Roman" w:hAnsi="Times New Roman" w:cs="Times New Roman"/>
        </w:rPr>
        <w:t>Dufour</w:t>
      </w:r>
      <w:proofErr w:type="spellEnd"/>
      <w:r>
        <w:rPr>
          <w:rFonts w:ascii="Times New Roman" w:eastAsia="Times New Roman" w:hAnsi="Times New Roman" w:cs="Times New Roman"/>
        </w:rPr>
        <w:t xml:space="preserve"> R, </w:t>
      </w:r>
      <w:proofErr w:type="spellStart"/>
      <w:r>
        <w:rPr>
          <w:rFonts w:ascii="Times New Roman" w:eastAsia="Times New Roman" w:hAnsi="Times New Roman" w:cs="Times New Roman"/>
        </w:rPr>
        <w:t>Quesney</w:t>
      </w:r>
      <w:proofErr w:type="spellEnd"/>
      <w:r>
        <w:rPr>
          <w:rFonts w:ascii="Times New Roman" w:eastAsia="Times New Roman" w:hAnsi="Times New Roman" w:cs="Times New Roman"/>
        </w:rPr>
        <w:t xml:space="preserve"> C, </w:t>
      </w:r>
      <w:proofErr w:type="spellStart"/>
      <w:r>
        <w:rPr>
          <w:rFonts w:ascii="Times New Roman" w:eastAsia="Times New Roman" w:hAnsi="Times New Roman" w:cs="Times New Roman"/>
        </w:rPr>
        <w:t>Ternar</w:t>
      </w:r>
      <w:proofErr w:type="spellEnd"/>
      <w:r>
        <w:rPr>
          <w:rFonts w:ascii="Times New Roman" w:eastAsia="Times New Roman" w:hAnsi="Times New Roman" w:cs="Times New Roman"/>
        </w:rPr>
        <w:t xml:space="preserve"> Y, Yu T, Ferrara N. Suicide in </w:t>
      </w:r>
      <w:proofErr w:type="spellStart"/>
      <w:r>
        <w:rPr>
          <w:rFonts w:ascii="Times New Roman" w:eastAsia="Times New Roman" w:hAnsi="Times New Roman" w:cs="Times New Roman"/>
        </w:rPr>
        <w:t>canadian</w:t>
      </w:r>
      <w:proofErr w:type="spellEnd"/>
      <w:r>
        <w:rPr>
          <w:rFonts w:ascii="Times New Roman" w:eastAsia="Times New Roman" w:hAnsi="Times New Roman" w:cs="Times New Roman"/>
        </w:rPr>
        <w:t xml:space="preserve"> aboriginal </w:t>
      </w:r>
      <w:proofErr w:type="spellStart"/>
      <w:proofErr w:type="gramStart"/>
      <w:r>
        <w:rPr>
          <w:rFonts w:ascii="Times New Roman" w:eastAsia="Times New Roman" w:hAnsi="Times New Roman" w:cs="Times New Roman"/>
        </w:rPr>
        <w:t>pop</w:t>
      </w:r>
      <w:r>
        <w:rPr>
          <w:rFonts w:ascii="Times New Roman" w:eastAsia="Times New Roman" w:hAnsi="Times New Roman" w:cs="Times New Roman"/>
        </w:rPr>
        <w:t>ulations:emerging</w:t>
      </w:r>
      <w:proofErr w:type="spellEnd"/>
      <w:proofErr w:type="gramEnd"/>
      <w:r>
        <w:rPr>
          <w:rFonts w:ascii="Times New Roman" w:eastAsia="Times New Roman" w:hAnsi="Times New Roman" w:cs="Times New Roman"/>
        </w:rPr>
        <w:t xml:space="preserve"> trends in research and interventions: report number 1. Montreal: Cult &amp; Mental Health Research Unit, Inst of </w:t>
      </w:r>
      <w:proofErr w:type="spellStart"/>
      <w:r>
        <w:rPr>
          <w:rFonts w:ascii="Times New Roman" w:eastAsia="Times New Roman" w:hAnsi="Times New Roman" w:cs="Times New Roman"/>
        </w:rPr>
        <w:t>Comm</w:t>
      </w:r>
      <w:proofErr w:type="spellEnd"/>
      <w:r>
        <w:rPr>
          <w:rFonts w:ascii="Times New Roman" w:eastAsia="Times New Roman" w:hAnsi="Times New Roman" w:cs="Times New Roman"/>
        </w:rPr>
        <w:t xml:space="preserve"> &amp; Fam </w:t>
      </w:r>
      <w:proofErr w:type="spellStart"/>
      <w:r>
        <w:rPr>
          <w:rFonts w:ascii="Times New Roman" w:eastAsia="Times New Roman" w:hAnsi="Times New Roman" w:cs="Times New Roman"/>
        </w:rPr>
        <w:t>Psyc</w:t>
      </w:r>
      <w:proofErr w:type="spellEnd"/>
      <w:r>
        <w:rPr>
          <w:rFonts w:ascii="Times New Roman" w:eastAsia="Times New Roman" w:hAnsi="Times New Roman" w:cs="Times New Roman"/>
        </w:rPr>
        <w:t xml:space="preserve">; 1994. </w:t>
      </w:r>
    </w:p>
    <w:p w14:paraId="3DDA99B6" w14:textId="77777777" w:rsidR="00C7335E" w:rsidRDefault="00D22177">
      <w:pPr>
        <w:numPr>
          <w:ilvl w:val="0"/>
          <w:numId w:val="1"/>
        </w:numPr>
        <w:spacing w:after="200" w:line="240" w:lineRule="auto"/>
        <w:ind w:left="450" w:hanging="450"/>
        <w:rPr>
          <w:rFonts w:ascii="Times New Roman" w:eastAsia="Times New Roman" w:hAnsi="Times New Roman" w:cs="Times New Roman"/>
        </w:rPr>
      </w:pPr>
      <w:proofErr w:type="spellStart"/>
      <w:r>
        <w:rPr>
          <w:rFonts w:ascii="Times New Roman" w:eastAsia="Times New Roman" w:hAnsi="Times New Roman" w:cs="Times New Roman"/>
          <w:highlight w:val="white"/>
        </w:rPr>
        <w:t>Kirmayer</w:t>
      </w:r>
      <w:proofErr w:type="spellEnd"/>
      <w:r>
        <w:rPr>
          <w:rFonts w:ascii="Times New Roman" w:eastAsia="Times New Roman" w:hAnsi="Times New Roman" w:cs="Times New Roman"/>
          <w:highlight w:val="white"/>
        </w:rPr>
        <w:t xml:space="preserve"> LJ, Brass GM, Holton T, Paul K, Simpson C, Tait C. Suicide among Aboriginal people in Canada. Ot</w:t>
      </w:r>
      <w:r>
        <w:rPr>
          <w:rFonts w:ascii="Times New Roman" w:eastAsia="Times New Roman" w:hAnsi="Times New Roman" w:cs="Times New Roman"/>
          <w:highlight w:val="white"/>
        </w:rPr>
        <w:t>tawa: Aboriginal Healing Foundation. 2007.</w:t>
      </w:r>
    </w:p>
    <w:p w14:paraId="0647C1EC" w14:textId="77777777" w:rsidR="00C7335E" w:rsidRDefault="00D22177">
      <w:pPr>
        <w:numPr>
          <w:ilvl w:val="0"/>
          <w:numId w:val="1"/>
        </w:numPr>
        <w:spacing w:after="200" w:line="240" w:lineRule="auto"/>
        <w:ind w:left="450" w:hanging="450"/>
        <w:rPr>
          <w:rFonts w:ascii="Times New Roman" w:eastAsia="Times New Roman" w:hAnsi="Times New Roman" w:cs="Times New Roman"/>
        </w:rPr>
      </w:pPr>
      <w:r>
        <w:rPr>
          <w:rFonts w:ascii="Times New Roman" w:eastAsia="Times New Roman" w:hAnsi="Times New Roman" w:cs="Times New Roman"/>
          <w:highlight w:val="white"/>
        </w:rPr>
        <w:t>Gauthier MJ. The impact of the residential school, child welfare system and intergenerational trauma upon the incarceration of Aboriginals. 2011.</w:t>
      </w:r>
    </w:p>
    <w:p w14:paraId="09E7364E" w14:textId="77777777" w:rsidR="00C7335E" w:rsidRDefault="00D22177">
      <w:pPr>
        <w:numPr>
          <w:ilvl w:val="0"/>
          <w:numId w:val="1"/>
        </w:numPr>
        <w:spacing w:after="200" w:line="240" w:lineRule="auto"/>
        <w:ind w:left="450" w:hanging="450"/>
        <w:rPr>
          <w:rFonts w:ascii="Times New Roman" w:eastAsia="Times New Roman" w:hAnsi="Times New Roman" w:cs="Times New Roman"/>
        </w:rPr>
      </w:pPr>
      <w:proofErr w:type="spellStart"/>
      <w:r>
        <w:rPr>
          <w:rFonts w:ascii="Times New Roman" w:eastAsia="Times New Roman" w:hAnsi="Times New Roman" w:cs="Times New Roman"/>
          <w:highlight w:val="white"/>
        </w:rPr>
        <w:t>Krush</w:t>
      </w:r>
      <w:proofErr w:type="spellEnd"/>
      <w:r>
        <w:rPr>
          <w:rFonts w:ascii="Times New Roman" w:eastAsia="Times New Roman" w:hAnsi="Times New Roman" w:cs="Times New Roman"/>
          <w:highlight w:val="white"/>
        </w:rPr>
        <w:t xml:space="preserve"> TP, Bjork JW, </w:t>
      </w:r>
      <w:proofErr w:type="spellStart"/>
      <w:r>
        <w:rPr>
          <w:rFonts w:ascii="Times New Roman" w:eastAsia="Times New Roman" w:hAnsi="Times New Roman" w:cs="Times New Roman"/>
          <w:highlight w:val="white"/>
        </w:rPr>
        <w:t>Sindell</w:t>
      </w:r>
      <w:proofErr w:type="spellEnd"/>
      <w:r>
        <w:rPr>
          <w:rFonts w:ascii="Times New Roman" w:eastAsia="Times New Roman" w:hAnsi="Times New Roman" w:cs="Times New Roman"/>
          <w:highlight w:val="white"/>
        </w:rPr>
        <w:t xml:space="preserve"> PS, Nelle J. Some thoughts on the forma</w:t>
      </w:r>
      <w:r>
        <w:rPr>
          <w:rFonts w:ascii="Times New Roman" w:eastAsia="Times New Roman" w:hAnsi="Times New Roman" w:cs="Times New Roman"/>
          <w:highlight w:val="white"/>
        </w:rPr>
        <w:t>tion of personality disorder: Study of an Indian boarding school population. American Journal of Psychiatry. 1966 Feb;122(8):868-76.</w:t>
      </w:r>
    </w:p>
    <w:p w14:paraId="061B1153" w14:textId="77777777" w:rsidR="00C7335E" w:rsidRDefault="00D22177">
      <w:pPr>
        <w:numPr>
          <w:ilvl w:val="0"/>
          <w:numId w:val="1"/>
        </w:numPr>
        <w:spacing w:after="200" w:line="240" w:lineRule="auto"/>
        <w:ind w:left="450" w:hanging="450"/>
        <w:rPr>
          <w:rFonts w:ascii="Times New Roman" w:eastAsia="Times New Roman" w:hAnsi="Times New Roman" w:cs="Times New Roman"/>
        </w:rPr>
      </w:pPr>
      <w:r>
        <w:rPr>
          <w:rFonts w:ascii="Times New Roman" w:eastAsia="Times New Roman" w:hAnsi="Times New Roman" w:cs="Times New Roman"/>
          <w:highlight w:val="white"/>
        </w:rPr>
        <w:t xml:space="preserve">Paris J, Brown R, </w:t>
      </w:r>
      <w:proofErr w:type="spellStart"/>
      <w:r>
        <w:rPr>
          <w:rFonts w:ascii="Times New Roman" w:eastAsia="Times New Roman" w:hAnsi="Times New Roman" w:cs="Times New Roman"/>
          <w:highlight w:val="white"/>
        </w:rPr>
        <w:t>Nowlis</w:t>
      </w:r>
      <w:proofErr w:type="spellEnd"/>
      <w:r>
        <w:rPr>
          <w:rFonts w:ascii="Times New Roman" w:eastAsia="Times New Roman" w:hAnsi="Times New Roman" w:cs="Times New Roman"/>
          <w:highlight w:val="white"/>
        </w:rPr>
        <w:t xml:space="preserve"> D. Long-term follow-up of borderline patients in a general hospital. Comprehensive psychiatry. 198</w:t>
      </w:r>
      <w:r>
        <w:rPr>
          <w:rFonts w:ascii="Times New Roman" w:eastAsia="Times New Roman" w:hAnsi="Times New Roman" w:cs="Times New Roman"/>
          <w:highlight w:val="white"/>
        </w:rPr>
        <w:t>7 Dec 31;28(6):530-5.</w:t>
      </w:r>
    </w:p>
    <w:p w14:paraId="57745F76" w14:textId="77777777" w:rsidR="00C7335E" w:rsidRDefault="00D22177">
      <w:pPr>
        <w:numPr>
          <w:ilvl w:val="0"/>
          <w:numId w:val="1"/>
        </w:numPr>
        <w:spacing w:after="200" w:line="240" w:lineRule="auto"/>
        <w:ind w:left="450" w:hanging="450"/>
        <w:rPr>
          <w:rFonts w:ascii="Times New Roman" w:eastAsia="Times New Roman" w:hAnsi="Times New Roman" w:cs="Times New Roman"/>
        </w:rPr>
      </w:pPr>
      <w:r>
        <w:rPr>
          <w:rFonts w:ascii="Times New Roman" w:eastAsia="Times New Roman" w:hAnsi="Times New Roman" w:cs="Times New Roman"/>
        </w:rPr>
        <w:t xml:space="preserve">Sinclair R. Identity lost and found: Lessons from the sixties scoop. First Peoples Child Fam Rev. 2007;3(1):65–82. </w:t>
      </w:r>
    </w:p>
    <w:p w14:paraId="267F288E" w14:textId="77777777" w:rsidR="00C7335E" w:rsidRDefault="00D22177">
      <w:pPr>
        <w:numPr>
          <w:ilvl w:val="0"/>
          <w:numId w:val="1"/>
        </w:numPr>
        <w:spacing w:after="200" w:line="240" w:lineRule="auto"/>
        <w:ind w:left="450" w:hanging="450"/>
        <w:rPr>
          <w:rFonts w:ascii="Times New Roman" w:eastAsia="Times New Roman" w:hAnsi="Times New Roman" w:cs="Times New Roman"/>
        </w:rPr>
      </w:pPr>
      <w:r>
        <w:rPr>
          <w:rFonts w:ascii="Times New Roman" w:eastAsia="Times New Roman" w:hAnsi="Times New Roman" w:cs="Times New Roman"/>
        </w:rPr>
        <w:t>Barker B, Alfred GT, Kerr T. An uncaring state? The overrepresentation of First Nations children in the Canadian child</w:t>
      </w:r>
      <w:r>
        <w:rPr>
          <w:rFonts w:ascii="Times New Roman" w:eastAsia="Times New Roman" w:hAnsi="Times New Roman" w:cs="Times New Roman"/>
        </w:rPr>
        <w:t xml:space="preserve"> welfare system. </w:t>
      </w:r>
      <w:proofErr w:type="spellStart"/>
      <w:r>
        <w:rPr>
          <w:rFonts w:ascii="Times New Roman" w:eastAsia="Times New Roman" w:hAnsi="Times New Roman" w:cs="Times New Roman"/>
        </w:rPr>
        <w:t>Cmaj</w:t>
      </w:r>
      <w:proofErr w:type="spellEnd"/>
      <w:r>
        <w:rPr>
          <w:rFonts w:ascii="Times New Roman" w:eastAsia="Times New Roman" w:hAnsi="Times New Roman" w:cs="Times New Roman"/>
        </w:rPr>
        <w:t xml:space="preserve">. 2014;186(14):533–5. </w:t>
      </w:r>
    </w:p>
    <w:p w14:paraId="77439EA2" w14:textId="77777777" w:rsidR="00C7335E" w:rsidRDefault="00D22177">
      <w:pPr>
        <w:numPr>
          <w:ilvl w:val="0"/>
          <w:numId w:val="1"/>
        </w:numPr>
        <w:spacing w:after="200" w:line="240" w:lineRule="auto"/>
        <w:ind w:left="450" w:hanging="450"/>
        <w:rPr>
          <w:rFonts w:ascii="Times New Roman" w:eastAsia="Times New Roman" w:hAnsi="Times New Roman" w:cs="Times New Roman"/>
        </w:rPr>
      </w:pPr>
      <w:r>
        <w:rPr>
          <w:rFonts w:ascii="Times New Roman" w:eastAsia="Times New Roman" w:hAnsi="Times New Roman" w:cs="Times New Roman"/>
        </w:rPr>
        <w:t xml:space="preserve">Sinha V, Kozlowski A. The Structure of Aboriginal Child Welfare in Canada. </w:t>
      </w:r>
      <w:proofErr w:type="spellStart"/>
      <w:r>
        <w:rPr>
          <w:rFonts w:ascii="Times New Roman" w:eastAsia="Times New Roman" w:hAnsi="Times New Roman" w:cs="Times New Roman"/>
        </w:rPr>
        <w:t>Int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Indig</w:t>
      </w:r>
      <w:proofErr w:type="spellEnd"/>
      <w:r>
        <w:rPr>
          <w:rFonts w:ascii="Times New Roman" w:eastAsia="Times New Roman" w:hAnsi="Times New Roman" w:cs="Times New Roman"/>
        </w:rPr>
        <w:t xml:space="preserve"> Policy J. 2013;4(2):1–21. </w:t>
      </w:r>
    </w:p>
    <w:p w14:paraId="78299EE4" w14:textId="77777777" w:rsidR="00C7335E" w:rsidRDefault="00D22177">
      <w:pPr>
        <w:numPr>
          <w:ilvl w:val="0"/>
          <w:numId w:val="1"/>
        </w:numPr>
        <w:spacing w:after="200" w:line="240" w:lineRule="auto"/>
        <w:ind w:left="450" w:hanging="450"/>
        <w:contextualSpacing/>
        <w:rPr>
          <w:rFonts w:ascii="Times New Roman" w:eastAsia="Times New Roman" w:hAnsi="Times New Roman" w:cs="Times New Roman"/>
        </w:rPr>
      </w:pPr>
      <w:r>
        <w:rPr>
          <w:rFonts w:ascii="Times New Roman" w:eastAsia="Times New Roman" w:hAnsi="Times New Roman" w:cs="Times New Roman"/>
        </w:rPr>
        <w:t>Office of the Child and Youth Advocate. Aboriginal Child Welfare in Alberta. 2016.</w:t>
      </w:r>
    </w:p>
    <w:p w14:paraId="6FC17C59" w14:textId="77777777" w:rsidR="00AC4AC1" w:rsidRDefault="00AC4AC1" w:rsidP="00AC4AC1">
      <w:pPr>
        <w:spacing w:after="200" w:line="240" w:lineRule="auto"/>
        <w:ind w:left="450"/>
        <w:contextualSpacing/>
        <w:rPr>
          <w:rFonts w:ascii="Times New Roman" w:eastAsia="Times New Roman" w:hAnsi="Times New Roman" w:cs="Times New Roman"/>
        </w:rPr>
      </w:pPr>
    </w:p>
    <w:p w14:paraId="6CCC5558" w14:textId="77777777" w:rsidR="00AC4AC1" w:rsidRPr="00AC4AC1" w:rsidRDefault="00D22177" w:rsidP="00AC4AC1">
      <w:pPr>
        <w:numPr>
          <w:ilvl w:val="0"/>
          <w:numId w:val="1"/>
        </w:numPr>
        <w:spacing w:after="200" w:line="240" w:lineRule="auto"/>
        <w:ind w:left="450" w:hanging="450"/>
        <w:contextualSpacing/>
        <w:rPr>
          <w:rFonts w:ascii="Times New Roman" w:eastAsia="Times New Roman" w:hAnsi="Times New Roman" w:cs="Times New Roman"/>
        </w:rPr>
      </w:pPr>
      <w:r>
        <w:rPr>
          <w:rFonts w:ascii="Times New Roman" w:eastAsia="Times New Roman" w:hAnsi="Times New Roman" w:cs="Times New Roman"/>
        </w:rPr>
        <w:t xml:space="preserve">Greenwood ML, De </w:t>
      </w:r>
      <w:proofErr w:type="spellStart"/>
      <w:r>
        <w:rPr>
          <w:rFonts w:ascii="Times New Roman" w:eastAsia="Times New Roman" w:hAnsi="Times New Roman" w:cs="Times New Roman"/>
        </w:rPr>
        <w:t>Leeuw</w:t>
      </w:r>
      <w:proofErr w:type="spellEnd"/>
      <w:r>
        <w:rPr>
          <w:rFonts w:ascii="Times New Roman" w:eastAsia="Times New Roman" w:hAnsi="Times New Roman" w:cs="Times New Roman"/>
        </w:rPr>
        <w:t xml:space="preserve"> SN. Social determinants of health and the future well-being of Aboriginal children in Canada. </w:t>
      </w:r>
      <w:proofErr w:type="spellStart"/>
      <w:r>
        <w:rPr>
          <w:rFonts w:ascii="Times New Roman" w:eastAsia="Times New Roman" w:hAnsi="Times New Roman" w:cs="Times New Roman"/>
        </w:rPr>
        <w:t>Paediatr</w:t>
      </w:r>
      <w:proofErr w:type="spellEnd"/>
      <w:r>
        <w:rPr>
          <w:rFonts w:ascii="Times New Roman" w:eastAsia="Times New Roman" w:hAnsi="Times New Roman" w:cs="Times New Roman"/>
        </w:rPr>
        <w:t xml:space="preserve"> Child Heal. 2012;17(7):381–4. </w:t>
      </w:r>
    </w:p>
    <w:p w14:paraId="75F30A46" w14:textId="77777777" w:rsidR="00AC4AC1" w:rsidRDefault="00AC4AC1" w:rsidP="00AC4AC1">
      <w:pPr>
        <w:spacing w:after="200" w:line="240" w:lineRule="auto"/>
        <w:ind w:left="450"/>
        <w:contextualSpacing/>
        <w:rPr>
          <w:rFonts w:ascii="Times New Roman" w:eastAsia="Times New Roman" w:hAnsi="Times New Roman" w:cs="Times New Roman"/>
        </w:rPr>
      </w:pPr>
    </w:p>
    <w:p w14:paraId="07DE22A2" w14:textId="77777777" w:rsidR="00C7335E" w:rsidRDefault="00D22177">
      <w:pPr>
        <w:numPr>
          <w:ilvl w:val="0"/>
          <w:numId w:val="1"/>
        </w:numPr>
        <w:spacing w:after="200" w:line="240" w:lineRule="auto"/>
        <w:ind w:left="450" w:hanging="450"/>
        <w:contextualSpacing/>
        <w:rPr>
          <w:rFonts w:ascii="Times New Roman" w:eastAsia="Times New Roman" w:hAnsi="Times New Roman" w:cs="Times New Roman"/>
        </w:rPr>
      </w:pPr>
      <w:r>
        <w:rPr>
          <w:rFonts w:ascii="Times New Roman" w:eastAsia="Times New Roman" w:hAnsi="Times New Roman" w:cs="Times New Roman"/>
        </w:rPr>
        <w:t xml:space="preserve">Fallon B, Chabot M, Fluke J, </w:t>
      </w:r>
      <w:proofErr w:type="spellStart"/>
      <w:r>
        <w:rPr>
          <w:rFonts w:ascii="Times New Roman" w:eastAsia="Times New Roman" w:hAnsi="Times New Roman" w:cs="Times New Roman"/>
        </w:rPr>
        <w:t>Blackstock</w:t>
      </w:r>
      <w:proofErr w:type="spellEnd"/>
      <w:r>
        <w:rPr>
          <w:rFonts w:ascii="Times New Roman" w:eastAsia="Times New Roman" w:hAnsi="Times New Roman" w:cs="Times New Roman"/>
        </w:rPr>
        <w:t xml:space="preserve"> C, </w:t>
      </w:r>
      <w:proofErr w:type="spellStart"/>
      <w:r>
        <w:rPr>
          <w:rFonts w:ascii="Times New Roman" w:eastAsia="Times New Roman" w:hAnsi="Times New Roman" w:cs="Times New Roman"/>
        </w:rPr>
        <w:t>MacLaurin</w:t>
      </w:r>
      <w:proofErr w:type="spellEnd"/>
      <w:r>
        <w:rPr>
          <w:rFonts w:ascii="Times New Roman" w:eastAsia="Times New Roman" w:hAnsi="Times New Roman" w:cs="Times New Roman"/>
        </w:rPr>
        <w:t xml:space="preserve"> B, </w:t>
      </w:r>
      <w:proofErr w:type="spellStart"/>
      <w:r>
        <w:rPr>
          <w:rFonts w:ascii="Times New Roman" w:eastAsia="Times New Roman" w:hAnsi="Times New Roman" w:cs="Times New Roman"/>
        </w:rPr>
        <w:t>Tonmyr</w:t>
      </w:r>
      <w:proofErr w:type="spellEnd"/>
      <w:r>
        <w:rPr>
          <w:rFonts w:ascii="Times New Roman" w:eastAsia="Times New Roman" w:hAnsi="Times New Roman" w:cs="Times New Roman"/>
        </w:rPr>
        <w:t xml:space="preserve"> L. Placement decisions and disparities among Aboriginal children: Further analysis of the Canadian incidence study of reported child abuse and neglect part A: Comparisons of the 1998 and 2003 s</w:t>
      </w:r>
      <w:r>
        <w:rPr>
          <w:rFonts w:ascii="Times New Roman" w:eastAsia="Times New Roman" w:hAnsi="Times New Roman" w:cs="Times New Roman"/>
        </w:rPr>
        <w:t xml:space="preserve">urveys. Child </w:t>
      </w:r>
      <w:proofErr w:type="spellStart"/>
      <w:r>
        <w:rPr>
          <w:rFonts w:ascii="Times New Roman" w:eastAsia="Times New Roman" w:hAnsi="Times New Roman" w:cs="Times New Roman"/>
        </w:rPr>
        <w:t>Abus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Negl</w:t>
      </w:r>
      <w:proofErr w:type="spellEnd"/>
      <w:r>
        <w:rPr>
          <w:rFonts w:ascii="Times New Roman" w:eastAsia="Times New Roman" w:hAnsi="Times New Roman" w:cs="Times New Roman"/>
        </w:rPr>
        <w:t xml:space="preserve"> [Internet]. 2013;37(1):47–60. </w:t>
      </w:r>
    </w:p>
    <w:p w14:paraId="6FE3566C" w14:textId="77777777" w:rsidR="00AC4AC1" w:rsidRDefault="00AC4AC1" w:rsidP="00AC4AC1">
      <w:pPr>
        <w:spacing w:after="200" w:line="240" w:lineRule="auto"/>
        <w:ind w:left="450"/>
        <w:contextualSpacing/>
        <w:rPr>
          <w:rFonts w:ascii="Times New Roman" w:eastAsia="Times New Roman" w:hAnsi="Times New Roman" w:cs="Times New Roman"/>
        </w:rPr>
      </w:pPr>
    </w:p>
    <w:p w14:paraId="7F776890" w14:textId="77777777" w:rsidR="00C7335E" w:rsidRDefault="00D22177">
      <w:pPr>
        <w:numPr>
          <w:ilvl w:val="0"/>
          <w:numId w:val="1"/>
        </w:numPr>
        <w:spacing w:after="200"/>
        <w:ind w:left="450" w:hanging="450"/>
        <w:rPr>
          <w:rFonts w:ascii="Times New Roman" w:eastAsia="Times New Roman" w:hAnsi="Times New Roman" w:cs="Times New Roman"/>
        </w:rPr>
      </w:pPr>
      <w:r>
        <w:rPr>
          <w:rFonts w:ascii="Times New Roman" w:eastAsia="Times New Roman" w:hAnsi="Times New Roman" w:cs="Times New Roman"/>
        </w:rPr>
        <w:t>Holland P, Gorey K. Historical, Developmental, and B</w:t>
      </w:r>
      <w:r>
        <w:rPr>
          <w:rFonts w:ascii="Times New Roman" w:eastAsia="Times New Roman" w:hAnsi="Times New Roman" w:cs="Times New Roman"/>
        </w:rPr>
        <w:t xml:space="preserve">ehavioral Factors Associated with Foster Care Challenges. Child </w:t>
      </w:r>
      <w:proofErr w:type="spellStart"/>
      <w:r>
        <w:rPr>
          <w:rFonts w:ascii="Times New Roman" w:eastAsia="Times New Roman" w:hAnsi="Times New Roman" w:cs="Times New Roman"/>
        </w:rPr>
        <w:t>Adolesc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Soc</w:t>
      </w:r>
      <w:proofErr w:type="spellEnd"/>
      <w:r>
        <w:rPr>
          <w:rFonts w:ascii="Times New Roman" w:eastAsia="Times New Roman" w:hAnsi="Times New Roman" w:cs="Times New Roman"/>
        </w:rPr>
        <w:t xml:space="preserve"> Work J. 2004;21(2). </w:t>
      </w:r>
    </w:p>
    <w:p w14:paraId="22F35BEB" w14:textId="77777777" w:rsidR="00C7335E" w:rsidRDefault="00D22177">
      <w:pPr>
        <w:numPr>
          <w:ilvl w:val="0"/>
          <w:numId w:val="1"/>
        </w:numPr>
        <w:spacing w:after="200"/>
        <w:ind w:left="450" w:hanging="450"/>
        <w:rPr>
          <w:rFonts w:ascii="Times New Roman" w:eastAsia="Times New Roman" w:hAnsi="Times New Roman" w:cs="Times New Roman"/>
        </w:rPr>
      </w:pPr>
      <w:proofErr w:type="spellStart"/>
      <w:r>
        <w:rPr>
          <w:rFonts w:ascii="Times New Roman" w:eastAsia="Times New Roman" w:hAnsi="Times New Roman" w:cs="Times New Roman"/>
        </w:rPr>
        <w:t>MacNeil</w:t>
      </w:r>
      <w:proofErr w:type="spellEnd"/>
      <w:r>
        <w:rPr>
          <w:rFonts w:ascii="Times New Roman" w:eastAsia="Times New Roman" w:hAnsi="Times New Roman" w:cs="Times New Roman"/>
        </w:rPr>
        <w:t xml:space="preserve"> MS. An epidemiologic study of aboriginal adolescent risk in Canada: The meaning of suicide. J Child </w:t>
      </w:r>
      <w:proofErr w:type="spellStart"/>
      <w:r>
        <w:rPr>
          <w:rFonts w:ascii="Times New Roman" w:eastAsia="Times New Roman" w:hAnsi="Times New Roman" w:cs="Times New Roman"/>
        </w:rPr>
        <w:t>Adolesc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Psychiatr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Nurs</w:t>
      </w:r>
      <w:proofErr w:type="spellEnd"/>
      <w:r>
        <w:rPr>
          <w:rFonts w:ascii="Times New Roman" w:eastAsia="Times New Roman" w:hAnsi="Times New Roman" w:cs="Times New Roman"/>
        </w:rPr>
        <w:t xml:space="preserve">. 2008;21(1):3–12. </w:t>
      </w:r>
    </w:p>
    <w:p w14:paraId="6D1A06BB" w14:textId="77777777" w:rsidR="00C7335E" w:rsidRDefault="00D22177">
      <w:pPr>
        <w:numPr>
          <w:ilvl w:val="0"/>
          <w:numId w:val="1"/>
        </w:numPr>
        <w:spacing w:after="200" w:line="240" w:lineRule="auto"/>
        <w:ind w:left="450" w:hanging="450"/>
        <w:contextualSpacing/>
        <w:rPr>
          <w:rFonts w:ascii="Times New Roman" w:eastAsia="Times New Roman" w:hAnsi="Times New Roman" w:cs="Times New Roman"/>
        </w:rPr>
      </w:pPr>
      <w:proofErr w:type="spellStart"/>
      <w:r>
        <w:rPr>
          <w:rFonts w:ascii="Times New Roman" w:eastAsia="Times New Roman" w:hAnsi="Times New Roman" w:cs="Times New Roman"/>
        </w:rPr>
        <w:t>Kirmayer</w:t>
      </w:r>
      <w:proofErr w:type="spellEnd"/>
      <w:r>
        <w:rPr>
          <w:rFonts w:ascii="Times New Roman" w:eastAsia="Times New Roman" w:hAnsi="Times New Roman" w:cs="Times New Roman"/>
        </w:rPr>
        <w:t xml:space="preserve"> </w:t>
      </w:r>
      <w:r>
        <w:rPr>
          <w:rFonts w:ascii="Times New Roman" w:eastAsia="Times New Roman" w:hAnsi="Times New Roman" w:cs="Times New Roman"/>
        </w:rPr>
        <w:t xml:space="preserve">L, Hayton B, Malus M, Jimenez V, </w:t>
      </w:r>
      <w:proofErr w:type="spellStart"/>
      <w:r>
        <w:rPr>
          <w:rFonts w:ascii="Times New Roman" w:eastAsia="Times New Roman" w:hAnsi="Times New Roman" w:cs="Times New Roman"/>
        </w:rPr>
        <w:t>Dufour</w:t>
      </w:r>
      <w:proofErr w:type="spellEnd"/>
      <w:r>
        <w:rPr>
          <w:rFonts w:ascii="Times New Roman" w:eastAsia="Times New Roman" w:hAnsi="Times New Roman" w:cs="Times New Roman"/>
        </w:rPr>
        <w:t xml:space="preserve"> R, </w:t>
      </w:r>
      <w:proofErr w:type="spellStart"/>
      <w:r>
        <w:rPr>
          <w:rFonts w:ascii="Times New Roman" w:eastAsia="Times New Roman" w:hAnsi="Times New Roman" w:cs="Times New Roman"/>
        </w:rPr>
        <w:t>Quesney</w:t>
      </w:r>
      <w:proofErr w:type="spellEnd"/>
      <w:r>
        <w:rPr>
          <w:rFonts w:ascii="Times New Roman" w:eastAsia="Times New Roman" w:hAnsi="Times New Roman" w:cs="Times New Roman"/>
        </w:rPr>
        <w:t xml:space="preserve"> C, </w:t>
      </w:r>
      <w:proofErr w:type="spellStart"/>
      <w:r>
        <w:rPr>
          <w:rFonts w:ascii="Times New Roman" w:eastAsia="Times New Roman" w:hAnsi="Times New Roman" w:cs="Times New Roman"/>
        </w:rPr>
        <w:t>Ternar</w:t>
      </w:r>
      <w:proofErr w:type="spellEnd"/>
      <w:r>
        <w:rPr>
          <w:rFonts w:ascii="Times New Roman" w:eastAsia="Times New Roman" w:hAnsi="Times New Roman" w:cs="Times New Roman"/>
        </w:rPr>
        <w:t xml:space="preserve"> Y, Yu T, Ferrara N. Suicide in </w:t>
      </w:r>
      <w:proofErr w:type="spellStart"/>
      <w:r>
        <w:rPr>
          <w:rFonts w:ascii="Times New Roman" w:eastAsia="Times New Roman" w:hAnsi="Times New Roman" w:cs="Times New Roman"/>
        </w:rPr>
        <w:t>canadian</w:t>
      </w:r>
      <w:proofErr w:type="spellEnd"/>
      <w:r>
        <w:rPr>
          <w:rFonts w:ascii="Times New Roman" w:eastAsia="Times New Roman" w:hAnsi="Times New Roman" w:cs="Times New Roman"/>
        </w:rPr>
        <w:t xml:space="preserve"> aboriginal </w:t>
      </w:r>
      <w:proofErr w:type="spellStart"/>
      <w:proofErr w:type="gramStart"/>
      <w:r>
        <w:rPr>
          <w:rFonts w:ascii="Times New Roman" w:eastAsia="Times New Roman" w:hAnsi="Times New Roman" w:cs="Times New Roman"/>
        </w:rPr>
        <w:t>populations:emerging</w:t>
      </w:r>
      <w:proofErr w:type="spellEnd"/>
      <w:proofErr w:type="gramEnd"/>
      <w:r>
        <w:rPr>
          <w:rFonts w:ascii="Times New Roman" w:eastAsia="Times New Roman" w:hAnsi="Times New Roman" w:cs="Times New Roman"/>
        </w:rPr>
        <w:t xml:space="preserve"> trends in research and interventions: report number 1. Montreal: Cult &amp; Mental Health Research Unit, Inst of </w:t>
      </w:r>
      <w:proofErr w:type="spellStart"/>
      <w:r>
        <w:rPr>
          <w:rFonts w:ascii="Times New Roman" w:eastAsia="Times New Roman" w:hAnsi="Times New Roman" w:cs="Times New Roman"/>
        </w:rPr>
        <w:t>Comm</w:t>
      </w:r>
      <w:proofErr w:type="spellEnd"/>
      <w:r>
        <w:rPr>
          <w:rFonts w:ascii="Times New Roman" w:eastAsia="Times New Roman" w:hAnsi="Times New Roman" w:cs="Times New Roman"/>
        </w:rPr>
        <w:t xml:space="preserve"> &amp; Fam </w:t>
      </w:r>
      <w:proofErr w:type="spellStart"/>
      <w:r>
        <w:rPr>
          <w:rFonts w:ascii="Times New Roman" w:eastAsia="Times New Roman" w:hAnsi="Times New Roman" w:cs="Times New Roman"/>
        </w:rPr>
        <w:t>Psy</w:t>
      </w:r>
      <w:r>
        <w:rPr>
          <w:rFonts w:ascii="Times New Roman" w:eastAsia="Times New Roman" w:hAnsi="Times New Roman" w:cs="Times New Roman"/>
        </w:rPr>
        <w:t>c</w:t>
      </w:r>
      <w:proofErr w:type="spellEnd"/>
      <w:r>
        <w:rPr>
          <w:rFonts w:ascii="Times New Roman" w:eastAsia="Times New Roman" w:hAnsi="Times New Roman" w:cs="Times New Roman"/>
        </w:rPr>
        <w:t xml:space="preserve">; 1994. </w:t>
      </w:r>
    </w:p>
    <w:p w14:paraId="1A813543" w14:textId="77777777" w:rsidR="00AC4AC1" w:rsidRDefault="00AC4AC1" w:rsidP="00AC4AC1">
      <w:pPr>
        <w:spacing w:after="200" w:line="240" w:lineRule="auto"/>
        <w:ind w:left="450"/>
        <w:contextualSpacing/>
        <w:rPr>
          <w:rFonts w:ascii="Times New Roman" w:eastAsia="Times New Roman" w:hAnsi="Times New Roman" w:cs="Times New Roman"/>
        </w:rPr>
      </w:pPr>
    </w:p>
    <w:p w14:paraId="69E51298" w14:textId="77777777" w:rsidR="00C7335E" w:rsidRDefault="00D22177">
      <w:pPr>
        <w:numPr>
          <w:ilvl w:val="0"/>
          <w:numId w:val="1"/>
        </w:numPr>
        <w:spacing w:after="200" w:line="240" w:lineRule="auto"/>
        <w:ind w:left="450" w:hanging="450"/>
        <w:contextualSpacing/>
        <w:rPr>
          <w:rFonts w:ascii="Times New Roman" w:eastAsia="Times New Roman" w:hAnsi="Times New Roman" w:cs="Times New Roman"/>
        </w:rPr>
      </w:pPr>
      <w:proofErr w:type="spellStart"/>
      <w:r>
        <w:rPr>
          <w:rFonts w:ascii="Times New Roman" w:eastAsia="Times New Roman" w:hAnsi="Times New Roman" w:cs="Times New Roman"/>
        </w:rPr>
        <w:t>Restoule</w:t>
      </w:r>
      <w:proofErr w:type="spellEnd"/>
      <w:r>
        <w:rPr>
          <w:rFonts w:ascii="Times New Roman" w:eastAsia="Times New Roman" w:hAnsi="Times New Roman" w:cs="Times New Roman"/>
        </w:rPr>
        <w:t xml:space="preserve"> B, Robinson J, Wiebe P. First nations mental wellness: mobilizing change through partnership and collaboration. Can </w:t>
      </w:r>
      <w:proofErr w:type="spellStart"/>
      <w:r>
        <w:rPr>
          <w:rFonts w:ascii="Times New Roman" w:eastAsia="Times New Roman" w:hAnsi="Times New Roman" w:cs="Times New Roman"/>
        </w:rPr>
        <w:t>Journ</w:t>
      </w:r>
      <w:proofErr w:type="spellEnd"/>
      <w:r>
        <w:rPr>
          <w:rFonts w:ascii="Times New Roman" w:eastAsia="Times New Roman" w:hAnsi="Times New Roman" w:cs="Times New Roman"/>
        </w:rPr>
        <w:t xml:space="preserve"> of </w:t>
      </w:r>
      <w:proofErr w:type="spellStart"/>
      <w:r>
        <w:rPr>
          <w:rFonts w:ascii="Times New Roman" w:eastAsia="Times New Roman" w:hAnsi="Times New Roman" w:cs="Times New Roman"/>
        </w:rPr>
        <w:t>Comm</w:t>
      </w:r>
      <w:proofErr w:type="spellEnd"/>
      <w:r>
        <w:rPr>
          <w:rFonts w:ascii="Times New Roman" w:eastAsia="Times New Roman" w:hAnsi="Times New Roman" w:cs="Times New Roman"/>
        </w:rPr>
        <w:t xml:space="preserve"> Mental Health. 2015;34(4):89-109.</w:t>
      </w:r>
    </w:p>
    <w:p w14:paraId="14074775" w14:textId="77777777" w:rsidR="00AC4AC1" w:rsidRDefault="00AC4AC1" w:rsidP="00AC4AC1">
      <w:pPr>
        <w:spacing w:after="200" w:line="240" w:lineRule="auto"/>
        <w:contextualSpacing/>
        <w:rPr>
          <w:rFonts w:ascii="Times New Roman" w:eastAsia="Times New Roman" w:hAnsi="Times New Roman" w:cs="Times New Roman"/>
        </w:rPr>
      </w:pPr>
    </w:p>
    <w:p w14:paraId="764D1F1B" w14:textId="77777777" w:rsidR="00C7335E" w:rsidRDefault="00D22177">
      <w:pPr>
        <w:numPr>
          <w:ilvl w:val="0"/>
          <w:numId w:val="1"/>
        </w:numPr>
        <w:spacing w:after="200" w:line="240" w:lineRule="auto"/>
        <w:ind w:left="450" w:hanging="450"/>
        <w:contextualSpacing/>
        <w:rPr>
          <w:rFonts w:ascii="Times New Roman" w:eastAsia="Times New Roman" w:hAnsi="Times New Roman" w:cs="Times New Roman"/>
        </w:rPr>
      </w:pPr>
      <w:r>
        <w:rPr>
          <w:rFonts w:ascii="Times New Roman" w:eastAsia="Times New Roman" w:hAnsi="Times New Roman" w:cs="Times New Roman"/>
        </w:rPr>
        <w:t>Wexler L and Gone J. Culturally responsive suicide prevention in indigeno</w:t>
      </w:r>
      <w:r>
        <w:rPr>
          <w:rFonts w:ascii="Times New Roman" w:eastAsia="Times New Roman" w:hAnsi="Times New Roman" w:cs="Times New Roman"/>
        </w:rPr>
        <w:t>us communities: unexamined assumptions and new possibilities.</w:t>
      </w:r>
      <w:r>
        <w:rPr>
          <w:rFonts w:ascii="Times New Roman" w:eastAsia="Times New Roman" w:hAnsi="Times New Roman" w:cs="Times New Roman"/>
          <w:i/>
        </w:rPr>
        <w:t xml:space="preserve"> </w:t>
      </w:r>
      <w:r>
        <w:rPr>
          <w:rFonts w:ascii="Times New Roman" w:eastAsia="Times New Roman" w:hAnsi="Times New Roman" w:cs="Times New Roman"/>
        </w:rPr>
        <w:t>Am J Public Health. 2012;102(5):800-806.</w:t>
      </w:r>
    </w:p>
    <w:p w14:paraId="07AF3337" w14:textId="77777777" w:rsidR="00AC4AC1" w:rsidRDefault="00AC4AC1" w:rsidP="00AC4AC1">
      <w:pPr>
        <w:spacing w:after="200" w:line="240" w:lineRule="auto"/>
        <w:ind w:left="450"/>
        <w:contextualSpacing/>
        <w:rPr>
          <w:rFonts w:ascii="Times New Roman" w:eastAsia="Times New Roman" w:hAnsi="Times New Roman" w:cs="Times New Roman"/>
        </w:rPr>
      </w:pPr>
    </w:p>
    <w:p w14:paraId="674C87BD" w14:textId="77777777" w:rsidR="00AC4AC1" w:rsidRPr="00AC4AC1" w:rsidRDefault="00D22177" w:rsidP="00AC4AC1">
      <w:pPr>
        <w:numPr>
          <w:ilvl w:val="0"/>
          <w:numId w:val="1"/>
        </w:numPr>
        <w:spacing w:after="200" w:line="240" w:lineRule="auto"/>
        <w:ind w:left="450" w:hanging="450"/>
        <w:contextualSpacing/>
        <w:rPr>
          <w:rFonts w:ascii="Times New Roman" w:eastAsia="Times New Roman" w:hAnsi="Times New Roman" w:cs="Times New Roman"/>
        </w:rPr>
      </w:pPr>
      <w:proofErr w:type="spellStart"/>
      <w:r>
        <w:rPr>
          <w:rFonts w:ascii="Times New Roman" w:eastAsia="Times New Roman" w:hAnsi="Times New Roman" w:cs="Times New Roman"/>
        </w:rPr>
        <w:lastRenderedPageBreak/>
        <w:t>Kral</w:t>
      </w:r>
      <w:proofErr w:type="spellEnd"/>
      <w:r>
        <w:rPr>
          <w:rFonts w:ascii="Times New Roman" w:eastAsia="Times New Roman" w:hAnsi="Times New Roman" w:cs="Times New Roman"/>
        </w:rPr>
        <w:t xml:space="preserve"> M, Wiebe R, </w:t>
      </w:r>
      <w:proofErr w:type="spellStart"/>
      <w:r>
        <w:rPr>
          <w:rFonts w:ascii="Times New Roman" w:eastAsia="Times New Roman" w:hAnsi="Times New Roman" w:cs="Times New Roman"/>
        </w:rPr>
        <w:t>Nisbet</w:t>
      </w:r>
      <w:proofErr w:type="spellEnd"/>
      <w:r>
        <w:rPr>
          <w:rFonts w:ascii="Times New Roman" w:eastAsia="Times New Roman" w:hAnsi="Times New Roman" w:cs="Times New Roman"/>
        </w:rPr>
        <w:t xml:space="preserve"> K, Dallas C, </w:t>
      </w:r>
      <w:proofErr w:type="spellStart"/>
      <w:r>
        <w:rPr>
          <w:rFonts w:ascii="Times New Roman" w:eastAsia="Times New Roman" w:hAnsi="Times New Roman" w:cs="Times New Roman"/>
        </w:rPr>
        <w:t>Okalik</w:t>
      </w:r>
      <w:proofErr w:type="spellEnd"/>
      <w:r>
        <w:rPr>
          <w:rFonts w:ascii="Times New Roman" w:eastAsia="Times New Roman" w:hAnsi="Times New Roman" w:cs="Times New Roman"/>
        </w:rPr>
        <w:t xml:space="preserve"> L, </w:t>
      </w:r>
      <w:proofErr w:type="spellStart"/>
      <w:r>
        <w:rPr>
          <w:rFonts w:ascii="Times New Roman" w:eastAsia="Times New Roman" w:hAnsi="Times New Roman" w:cs="Times New Roman"/>
        </w:rPr>
        <w:t>Enuaraq</w:t>
      </w:r>
      <w:proofErr w:type="spellEnd"/>
      <w:r>
        <w:rPr>
          <w:rFonts w:ascii="Times New Roman" w:eastAsia="Times New Roman" w:hAnsi="Times New Roman" w:cs="Times New Roman"/>
        </w:rPr>
        <w:t xml:space="preserve"> N, </w:t>
      </w:r>
      <w:proofErr w:type="spellStart"/>
      <w:r>
        <w:rPr>
          <w:rFonts w:ascii="Times New Roman" w:eastAsia="Times New Roman" w:hAnsi="Times New Roman" w:cs="Times New Roman"/>
        </w:rPr>
        <w:t>Cinotta</w:t>
      </w:r>
      <w:proofErr w:type="spellEnd"/>
      <w:r>
        <w:rPr>
          <w:rFonts w:ascii="Times New Roman" w:eastAsia="Times New Roman" w:hAnsi="Times New Roman" w:cs="Times New Roman"/>
        </w:rPr>
        <w:t xml:space="preserve"> J.</w:t>
      </w:r>
      <w:proofErr w:type="spellStart"/>
      <w:r>
        <w:rPr>
          <w:rFonts w:ascii="Times New Roman" w:eastAsia="Times New Roman" w:hAnsi="Times New Roman" w:cs="Times New Roman"/>
        </w:rPr>
        <w:t xml:space="preserve"> </w:t>
      </w:r>
      <w:proofErr w:type="spellEnd"/>
      <w:r>
        <w:rPr>
          <w:rFonts w:ascii="Times New Roman" w:eastAsia="Times New Roman" w:hAnsi="Times New Roman" w:cs="Times New Roman"/>
        </w:rPr>
        <w:t xml:space="preserve">Canadian </w:t>
      </w:r>
      <w:proofErr w:type="spellStart"/>
      <w:r>
        <w:rPr>
          <w:rFonts w:ascii="Times New Roman" w:eastAsia="Times New Roman" w:hAnsi="Times New Roman" w:cs="Times New Roman"/>
        </w:rPr>
        <w:t>i</w:t>
      </w:r>
      <w:r>
        <w:rPr>
          <w:rFonts w:ascii="Times New Roman" w:eastAsia="Times New Roman" w:hAnsi="Times New Roman" w:cs="Times New Roman"/>
        </w:rPr>
        <w:t>nuit</w:t>
      </w:r>
      <w:proofErr w:type="spellEnd"/>
      <w:r>
        <w:rPr>
          <w:rFonts w:ascii="Times New Roman" w:eastAsia="Times New Roman" w:hAnsi="Times New Roman" w:cs="Times New Roman"/>
        </w:rPr>
        <w:t xml:space="preserve"> community engagement in suicide prevention. Toronto: Intern Jour of C</w:t>
      </w:r>
      <w:r>
        <w:rPr>
          <w:rFonts w:ascii="Times New Roman" w:eastAsia="Times New Roman" w:hAnsi="Times New Roman" w:cs="Times New Roman"/>
        </w:rPr>
        <w:t>ircumpolar Health .2009;68(3):292-208.</w:t>
      </w:r>
    </w:p>
    <w:p w14:paraId="7E0057CA" w14:textId="77777777" w:rsidR="00AC4AC1" w:rsidRDefault="00AC4AC1" w:rsidP="00AC4AC1">
      <w:pPr>
        <w:spacing w:after="200" w:line="240" w:lineRule="auto"/>
        <w:ind w:left="450"/>
        <w:contextualSpacing/>
        <w:rPr>
          <w:rFonts w:ascii="Times New Roman" w:eastAsia="Times New Roman" w:hAnsi="Times New Roman" w:cs="Times New Roman"/>
        </w:rPr>
      </w:pPr>
    </w:p>
    <w:p w14:paraId="6E34E36E" w14:textId="77777777" w:rsidR="00C7335E" w:rsidRPr="00AC4AC1" w:rsidRDefault="00D22177" w:rsidP="00AC4AC1">
      <w:pPr>
        <w:numPr>
          <w:ilvl w:val="0"/>
          <w:numId w:val="1"/>
        </w:numPr>
        <w:spacing w:after="200" w:line="240" w:lineRule="auto"/>
        <w:ind w:left="450" w:hanging="450"/>
        <w:contextualSpacing/>
        <w:rPr>
          <w:rFonts w:ascii="Times New Roman" w:eastAsia="Times New Roman" w:hAnsi="Times New Roman" w:cs="Times New Roman"/>
        </w:rPr>
      </w:pPr>
      <w:r>
        <w:rPr>
          <w:rFonts w:ascii="Times New Roman" w:eastAsia="Times New Roman" w:hAnsi="Times New Roman" w:cs="Times New Roman"/>
        </w:rPr>
        <w:t xml:space="preserve">1. Clifford AC, Doran CM, </w:t>
      </w:r>
      <w:proofErr w:type="spellStart"/>
      <w:r>
        <w:rPr>
          <w:rFonts w:ascii="Times New Roman" w:eastAsia="Times New Roman" w:hAnsi="Times New Roman" w:cs="Times New Roman"/>
        </w:rPr>
        <w:t>Tsey</w:t>
      </w:r>
      <w:proofErr w:type="spellEnd"/>
      <w:r>
        <w:rPr>
          <w:rFonts w:ascii="Times New Roman" w:eastAsia="Times New Roman" w:hAnsi="Times New Roman" w:cs="Times New Roman"/>
        </w:rPr>
        <w:t xml:space="preserve"> K. A systematic review of suicide prevention interventions targeting indigenous peoples in Australia, United States, Canada and New Zealand. BMC Public Health. 2013;13(1):463–74. </w:t>
      </w:r>
    </w:p>
    <w:sectPr w:rsidR="00C7335E" w:rsidRPr="00AC4AC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DE64E4"/>
    <w:multiLevelType w:val="multilevel"/>
    <w:tmpl w:val="785CD60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3FCB11FD"/>
    <w:multiLevelType w:val="multilevel"/>
    <w:tmpl w:val="B4E2ED3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C7335E"/>
    <w:rsid w:val="00AC4AC1"/>
    <w:rsid w:val="00C7335E"/>
    <w:rsid w:val="00D22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E1DD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phac-aspc.gc.ca/publicat/miic-mmac/pdf/men_ill_e.pdf" TargetMode="External"/><Relationship Id="rId6" Type="http://schemas.openxmlformats.org/officeDocument/2006/relationships/hyperlink" Target="http://www.hc-sc.gc.ca/fniah-spnia/pubs/promotion/_suicide/prev_youth-jeunes/index-eng.php"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2993</Words>
  <Characters>17064</Characters>
  <Application>Microsoft Macintosh Word</Application>
  <DocSecurity>0</DocSecurity>
  <Lines>142</Lines>
  <Paragraphs>40</Paragraphs>
  <ScaleCrop>false</ScaleCrop>
  <LinksUpToDate>false</LinksUpToDate>
  <CharactersWithSpaces>20017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kai.l.homer@gmail.com</cp:lastModifiedBy>
  <cp:revision>3</cp:revision>
  <dcterms:created xsi:type="dcterms:W3CDTF">2016-09-19T10:47:00Z</dcterms:created>
  <dcterms:modified xsi:type="dcterms:W3CDTF">2016-09-19T10:48:00Z</dcterms:modified>
</cp:coreProperties>
</file>